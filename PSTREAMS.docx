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59B1C4" w14:textId="77777777" w:rsidR="00950EC3" w:rsidRDefault="0004784A">
      <w:pPr>
        <w:pStyle w:val="Heading"/>
        <w:rPr>
          <w:rFonts w:ascii="Times New Roman" w:eastAsia="Times New Roman" w:hAnsi="Times New Roman" w:cs="Times New Roman"/>
          <w:color w:val="000000"/>
          <w:sz w:val="56"/>
          <w:szCs w:val="56"/>
        </w:rPr>
      </w:pPr>
      <w:del w:id="2" w:author="Michael Lauria" w:date="2015-02-14T12:46:00Z">
        <w:r w:rsidDel="00BA56CD">
          <w:rPr>
            <w:rFonts w:ascii="Times New Roman"/>
            <w:color w:val="000000"/>
            <w:sz w:val="56"/>
            <w:szCs w:val="56"/>
          </w:rPr>
          <w:delText>INTRODUCTION</w:delText>
        </w:r>
      </w:del>
      <w:ins w:id="3" w:author="Michael Lauria" w:date="2015-02-14T12:46:00Z">
        <w:r w:rsidR="00BA56CD">
          <w:rPr>
            <w:rFonts w:ascii="Times New Roman"/>
            <w:color w:val="000000"/>
            <w:sz w:val="56"/>
            <w:szCs w:val="56"/>
          </w:rPr>
          <w:t>Pstreams</w:t>
        </w:r>
      </w:ins>
    </w:p>
    <w:p w14:paraId="51055530" w14:textId="77777777" w:rsidR="00950EC3" w:rsidRDefault="0004784A">
      <w:pPr>
        <w:pStyle w:val="Body"/>
        <w:rPr>
          <w:rFonts w:ascii="Times New Roman" w:eastAsia="Times New Roman" w:hAnsi="Times New Roman" w:cs="Times New Roman"/>
        </w:rPr>
      </w:pPr>
      <w:r>
        <w:rPr>
          <w:rFonts w:ascii="Times New Roman"/>
        </w:rPr>
        <w:t>This document describes an open-source Python 2.7 software package for processing streams of data.</w:t>
      </w:r>
    </w:p>
    <w:p w14:paraId="54A1F9FD" w14:textId="77777777" w:rsidR="00950EC3" w:rsidRDefault="0004784A">
      <w:pPr>
        <w:pStyle w:val="Body"/>
        <w:rPr>
          <w:rFonts w:ascii="Times New Roman" w:eastAsia="Times New Roman" w:hAnsi="Times New Roman" w:cs="Times New Roman"/>
        </w:rPr>
      </w:pPr>
      <w:r>
        <w:rPr>
          <w:rFonts w:ascii="Times New Roman"/>
          <w:b/>
          <w:bCs/>
        </w:rPr>
        <w:t>Goals</w:t>
      </w:r>
      <w:r>
        <w:rPr>
          <w:rFonts w:ascii="Times New Roman"/>
        </w:rPr>
        <w:t>:</w:t>
      </w:r>
    </w:p>
    <w:p w14:paraId="650039CC" w14:textId="77777777" w:rsidR="00950EC3" w:rsidRDefault="0004784A">
      <w:pPr>
        <w:pStyle w:val="Body"/>
        <w:numPr>
          <w:ilvl w:val="0"/>
          <w:numId w:val="2"/>
        </w:numPr>
        <w:rPr>
          <w:rFonts w:ascii="Times New Roman" w:eastAsia="Times New Roman" w:hAnsi="Times New Roman" w:cs="Times New Roman"/>
        </w:rPr>
      </w:pPr>
      <w:r>
        <w:rPr>
          <w:rFonts w:ascii="Times New Roman"/>
        </w:rPr>
        <w:t xml:space="preserve">Convert functions that operate on Python lists, NumPy arrays, or Pandas frames to </w:t>
      </w:r>
      <w:ins w:id="4" w:author="Michael Lauria" w:date="2015-02-14T12:55:00Z">
        <w:r w:rsidR="00BF17AD">
          <w:rPr>
            <w:rFonts w:ascii="Times New Roman"/>
          </w:rPr>
          <w:t xml:space="preserve">functions that operate on real-time data </w:t>
        </w:r>
      </w:ins>
      <w:r>
        <w:rPr>
          <w:rFonts w:ascii="Times New Roman"/>
        </w:rPr>
        <w:t xml:space="preserve">streams. The intent is to enable programmers to continue using familiar data structures such as lists, </w:t>
      </w:r>
      <w:del w:id="5" w:author="Michael Lauria" w:date="2015-02-14T12:46:00Z">
        <w:r w:rsidDel="00BA56CD">
          <w:rPr>
            <w:rFonts w:ascii="Times New Roman"/>
          </w:rPr>
          <w:delText xml:space="preserve">and then have their programs extended </w:delText>
        </w:r>
      </w:del>
      <w:ins w:id="6" w:author="Michael Lauria" w:date="2015-02-14T12:46:00Z">
        <w:r w:rsidR="00BA56CD">
          <w:rPr>
            <w:rFonts w:ascii="Times New Roman"/>
          </w:rPr>
          <w:t xml:space="preserve">then  extend their programs </w:t>
        </w:r>
      </w:ins>
      <w:r>
        <w:rPr>
          <w:rFonts w:ascii="Times New Roman"/>
        </w:rPr>
        <w:t>to operate on</w:t>
      </w:r>
      <w:ins w:id="7" w:author="Michael Lauria" w:date="2015-02-14T12:55:00Z">
        <w:r w:rsidR="00BF17AD">
          <w:rPr>
            <w:rFonts w:ascii="Times New Roman"/>
          </w:rPr>
          <w:t xml:space="preserve"> </w:t>
        </w:r>
      </w:ins>
      <w:del w:id="8" w:author="Michael Lauria" w:date="2015-02-14T12:55:00Z">
        <w:r w:rsidDel="00BF17AD">
          <w:rPr>
            <w:rFonts w:ascii="Times New Roman"/>
          </w:rPr>
          <w:delText xml:space="preserve"> data </w:delText>
        </w:r>
      </w:del>
      <w:r>
        <w:rPr>
          <w:rFonts w:ascii="Times New Roman"/>
        </w:rPr>
        <w:t xml:space="preserve">streams. </w:t>
      </w:r>
      <w:commentRangeStart w:id="9"/>
      <w:r>
        <w:rPr>
          <w:rFonts w:ascii="Times New Roman"/>
        </w:rPr>
        <w:t xml:space="preserve">The goal is separation of concerns: first focus on the logic operating on fixed-size lists and arrays; then extend the logic to streaming systems in which new messages may arrive as time progresses. </w:t>
      </w:r>
      <w:commentRangeEnd w:id="9"/>
      <w:r w:rsidR="00BA56CD">
        <w:rPr>
          <w:rStyle w:val="CommentReference"/>
          <w:rFonts w:ascii="Times New Roman" w:eastAsia="Arial Unicode MS" w:hAnsi="Times New Roman" w:cs="Times New Roman"/>
          <w:color w:val="auto"/>
        </w:rPr>
        <w:commentReference w:id="9"/>
      </w:r>
      <w:commentRangeStart w:id="10"/>
      <w:r>
        <w:rPr>
          <w:rFonts w:ascii="Times New Roman"/>
        </w:rPr>
        <w:t>The package can also be used to program agents that operate on streams.</w:t>
      </w:r>
      <w:commentRangeEnd w:id="10"/>
      <w:r w:rsidR="00BF17AD">
        <w:rPr>
          <w:rStyle w:val="CommentReference"/>
          <w:rFonts w:ascii="Times New Roman" w:eastAsia="Arial Unicode MS" w:hAnsi="Times New Roman" w:cs="Times New Roman"/>
          <w:color w:val="auto"/>
        </w:rPr>
        <w:commentReference w:id="10"/>
      </w:r>
      <w:r>
        <w:rPr>
          <w:rFonts w:ascii="Times New Roman"/>
        </w:rPr>
        <w:t xml:space="preserve"> The goal with writing applications that are networks of agents is to use the great deal of prior work on networks of processes.</w:t>
      </w:r>
    </w:p>
    <w:p w14:paraId="54B62D9C" w14:textId="77777777" w:rsidR="00950EC3" w:rsidRDefault="0004784A">
      <w:pPr>
        <w:pStyle w:val="Body"/>
        <w:numPr>
          <w:ilvl w:val="0"/>
          <w:numId w:val="2"/>
        </w:numPr>
        <w:rPr>
          <w:rFonts w:ascii="Times New Roman" w:eastAsia="Times New Roman" w:hAnsi="Times New Roman" w:cs="Times New Roman"/>
        </w:rPr>
      </w:pPr>
      <w:r>
        <w:rPr>
          <w:rFonts w:ascii="Times New Roman"/>
        </w:rPr>
        <w:t xml:space="preserve">Enable programmers to develop and test programs in a single process and later map functions in the program to components in a distributed system. These components include single-board computers such as the Raspberry Pi and </w:t>
      </w:r>
      <w:r>
        <w:rPr>
          <w:rFonts w:ascii="Times New Roman"/>
          <w:lang w:val="es-ES_tradnl"/>
        </w:rPr>
        <w:t>Intel Galileo</w:t>
      </w:r>
      <w:r>
        <w:rPr>
          <w:rFonts w:ascii="Times New Roman"/>
        </w:rPr>
        <w:t xml:space="preserve"> connected to sensors, cloud services such as the Google Compute and App Engines and Amazon EC2, and intermediate processing elements. The goal</w:t>
      </w:r>
      <w:del w:id="11" w:author="Michael Lauria" w:date="2015-02-14T12:52:00Z">
        <w:r w:rsidDel="00BF17AD">
          <w:rPr>
            <w:rFonts w:ascii="Times New Roman"/>
          </w:rPr>
          <w:delText>,</w:delText>
        </w:r>
      </w:del>
      <w:r>
        <w:rPr>
          <w:rFonts w:ascii="Times New Roman"/>
        </w:rPr>
        <w:t xml:space="preserve"> here </w:t>
      </w:r>
      <w:del w:id="12" w:author="Michael Lauria" w:date="2015-02-14T12:52:00Z">
        <w:r w:rsidDel="00BF17AD">
          <w:rPr>
            <w:rFonts w:ascii="Times New Roman"/>
          </w:rPr>
          <w:delText>too,</w:delText>
        </w:r>
      </w:del>
      <w:ins w:id="13" w:author="Michael Lauria" w:date="2015-02-14T12:52:00Z">
        <w:r w:rsidR="00BF17AD">
          <w:rPr>
            <w:rFonts w:ascii="Times New Roman"/>
          </w:rPr>
          <w:t>again</w:t>
        </w:r>
      </w:ins>
      <w:r>
        <w:rPr>
          <w:rFonts w:ascii="Times New Roman"/>
        </w:rPr>
        <w:t xml:space="preserve"> is separation of concerns: first develop and test the logic without being concerned about parallel execution and later distribute the logic.</w:t>
      </w:r>
    </w:p>
    <w:p w14:paraId="6C00A617" w14:textId="77777777" w:rsidR="00950EC3" w:rsidRDefault="0004784A">
      <w:pPr>
        <w:pStyle w:val="Body"/>
        <w:numPr>
          <w:ilvl w:val="0"/>
          <w:numId w:val="2"/>
        </w:numPr>
        <w:rPr>
          <w:rFonts w:ascii="Times New Roman" w:eastAsia="Times New Roman" w:hAnsi="Times New Roman" w:cs="Times New Roman"/>
        </w:rPr>
      </w:pPr>
      <w:r w:rsidRPr="00BF17AD">
        <w:rPr>
          <w:rFonts w:ascii="Times New Roman"/>
        </w:rPr>
        <w:t xml:space="preserve">Apply Python open-source science and data-mining packages such as NumPy, SciPy, Pandas and SciKit-Learn to streaming applications. Python has powerful packages that were not necessarily intended for streaming applications. The number and variety of these packages, their functionality, and the programming communities around them continue to grow. </w:t>
      </w:r>
      <w:del w:id="14" w:author="Michael Lauria" w:date="2015-02-14T12:54:00Z">
        <w:r w:rsidDel="00BF17AD">
          <w:rPr>
            <w:rFonts w:ascii="Times New Roman"/>
          </w:rPr>
          <w:delText>The goal is to exploit the knowledge and code base for non-streaming applications to streaming.</w:delText>
        </w:r>
      </w:del>
    </w:p>
    <w:p w14:paraId="6FF0BA30" w14:textId="77777777" w:rsidR="00950EC3" w:rsidRPr="00BF17AD" w:rsidRDefault="0004784A" w:rsidP="00BF17AD">
      <w:pPr>
        <w:pStyle w:val="Body"/>
        <w:rPr>
          <w:rFonts w:ascii="Times New Roman" w:eastAsia="Times New Roman" w:hAnsi="Times New Roman" w:cs="Times New Roman"/>
        </w:rPr>
      </w:pPr>
      <w:r w:rsidRPr="00BF17AD">
        <w:rPr>
          <w:rFonts w:ascii="Times New Roman"/>
        </w:rPr>
        <w:t xml:space="preserve">This document </w:t>
      </w:r>
      <w:del w:id="15" w:author="Michael Lauria" w:date="2015-02-14T12:55:00Z">
        <w:r w:rsidRPr="00BF17AD" w:rsidDel="00BF17AD">
          <w:rPr>
            <w:rFonts w:ascii="Times New Roman"/>
          </w:rPr>
          <w:delText xml:space="preserve">only </w:delText>
        </w:r>
      </w:del>
      <w:r w:rsidRPr="00BF17AD">
        <w:rPr>
          <w:rFonts w:ascii="Times New Roman"/>
        </w:rPr>
        <w:t>describes a Python streaming package</w:t>
      </w:r>
      <w:ins w:id="16" w:author="Michael Lauria" w:date="2015-02-14T12:55:00Z">
        <w:r w:rsidR="00BF17AD">
          <w:rPr>
            <w:rFonts w:ascii="Times New Roman"/>
          </w:rPr>
          <w:t xml:space="preserve">. </w:t>
        </w:r>
      </w:ins>
      <w:del w:id="17" w:author="Michael Lauria" w:date="2015-02-14T12:55:00Z">
        <w:r w:rsidRPr="00BF17AD" w:rsidDel="00BF17AD">
          <w:rPr>
            <w:rFonts w:ascii="Times New Roman"/>
          </w:rPr>
          <w:delText xml:space="preserve">; </w:delText>
        </w:r>
      </w:del>
      <w:ins w:id="18" w:author="Michael Lauria" w:date="2015-02-14T12:55:00Z">
        <w:r w:rsidR="00BF17AD">
          <w:rPr>
            <w:rFonts w:ascii="Times New Roman"/>
          </w:rPr>
          <w:t>It</w:t>
        </w:r>
      </w:ins>
      <w:del w:id="19" w:author="Michael Lauria" w:date="2015-02-14T12:55:00Z">
        <w:r w:rsidRPr="00BF17AD" w:rsidDel="00BF17AD">
          <w:rPr>
            <w:rFonts w:ascii="Times New Roman"/>
          </w:rPr>
          <w:delText>the document</w:delText>
        </w:r>
      </w:del>
      <w:r w:rsidRPr="00BF17AD">
        <w:rPr>
          <w:rFonts w:ascii="Times New Roman"/>
        </w:rPr>
        <w:t xml:space="preserve"> is not an exposition on stream processing, distributed computing, or Python. This introductory </w:t>
      </w:r>
      <w:del w:id="20" w:author="Michael Lauria" w:date="2015-02-14T12:55:00Z">
        <w:r w:rsidRPr="00BF17AD" w:rsidDel="00BF17AD">
          <w:rPr>
            <w:rFonts w:ascii="Times New Roman"/>
          </w:rPr>
          <w:delText xml:space="preserve">chapter </w:delText>
        </w:r>
      </w:del>
      <w:ins w:id="21" w:author="Michael Lauria" w:date="2015-02-14T12:55:00Z">
        <w:r w:rsidR="00BF17AD">
          <w:rPr>
            <w:rFonts w:ascii="Times New Roman"/>
          </w:rPr>
          <w:t>section</w:t>
        </w:r>
        <w:r w:rsidR="00BF17AD" w:rsidRPr="00BF17AD">
          <w:rPr>
            <w:rFonts w:ascii="Times New Roman"/>
          </w:rPr>
          <w:t xml:space="preserve"> </w:t>
        </w:r>
      </w:ins>
      <w:r w:rsidRPr="00BF17AD">
        <w:rPr>
          <w:rFonts w:ascii="Times New Roman"/>
        </w:rPr>
        <w:t>does not discuss performance issues, incremental computation on streams,</w:t>
      </w:r>
      <w:ins w:id="22" w:author="Michael Lauria" w:date="2015-02-14T11:51:00Z">
        <w:r w:rsidRPr="00BF17AD">
          <w:rPr>
            <w:rFonts w:ascii="Times New Roman"/>
          </w:rPr>
          <w:t xml:space="preserve"> </w:t>
        </w:r>
      </w:ins>
      <w:r w:rsidRPr="00BF17AD">
        <w:rPr>
          <w:rFonts w:ascii="Times New Roman"/>
        </w:rPr>
        <w:t xml:space="preserve">distributed computing of streams, or science and data-mining packages. </w:t>
      </w:r>
      <w:del w:id="23" w:author="Michael Lauria" w:date="2015-02-14T12:56:00Z">
        <w:r w:rsidRPr="00BF17AD" w:rsidDel="00BF17AD">
          <w:rPr>
            <w:rFonts w:ascii="Times New Roman"/>
          </w:rPr>
          <w:delText>In terms of</w:delText>
        </w:r>
      </w:del>
      <w:ins w:id="24" w:author="Michael Lauria" w:date="2015-02-14T12:56:00Z">
        <w:r w:rsidR="00BF17AD">
          <w:rPr>
            <w:rFonts w:ascii="Times New Roman"/>
          </w:rPr>
          <w:t>Of</w:t>
        </w:r>
      </w:ins>
      <w:r w:rsidRPr="00BF17AD">
        <w:rPr>
          <w:rFonts w:ascii="Times New Roman"/>
        </w:rPr>
        <w:t xml:space="preserve"> the three goals listed above, this </w:t>
      </w:r>
      <w:del w:id="25" w:author="Michael Lauria" w:date="2015-02-14T12:55:00Z">
        <w:r w:rsidRPr="00BF17AD" w:rsidDel="00BF17AD">
          <w:rPr>
            <w:rFonts w:ascii="Times New Roman"/>
          </w:rPr>
          <w:delText xml:space="preserve">chapter </w:delText>
        </w:r>
      </w:del>
      <w:ins w:id="26" w:author="Michael Lauria" w:date="2015-02-14T12:55:00Z">
        <w:r w:rsidR="00BF17AD">
          <w:rPr>
            <w:rFonts w:ascii="Times New Roman"/>
          </w:rPr>
          <w:t>section</w:t>
        </w:r>
        <w:r w:rsidR="00BF17AD" w:rsidRPr="00BF17AD">
          <w:rPr>
            <w:rFonts w:ascii="Times New Roman"/>
          </w:rPr>
          <w:t xml:space="preserve"> </w:t>
        </w:r>
      </w:ins>
      <w:del w:id="27" w:author="Michael Lauria" w:date="2015-02-14T12:56:00Z">
        <w:r w:rsidRPr="00BF17AD" w:rsidDel="00BF17AD">
          <w:rPr>
            <w:rFonts w:ascii="Times New Roman"/>
          </w:rPr>
          <w:delText xml:space="preserve">only </w:delText>
        </w:r>
      </w:del>
      <w:r w:rsidRPr="00BF17AD">
        <w:rPr>
          <w:rFonts w:ascii="Times New Roman"/>
        </w:rPr>
        <w:t xml:space="preserve">deals with the </w:t>
      </w:r>
      <w:del w:id="28" w:author="Michael Lauria" w:date="2015-02-14T12:56:00Z">
        <w:r w:rsidRPr="00BF17AD" w:rsidDel="00BF17AD">
          <w:rPr>
            <w:rFonts w:ascii="Times New Roman"/>
          </w:rPr>
          <w:delText>first part of the first goal</w:delText>
        </w:r>
      </w:del>
      <w:ins w:id="29" w:author="Michael Lauria" w:date="2015-02-14T12:56:00Z">
        <w:r w:rsidR="00BF17AD">
          <w:rPr>
            <w:rFonts w:ascii="Times New Roman"/>
          </w:rPr>
          <w:t>first</w:t>
        </w:r>
      </w:ins>
      <w:r w:rsidRPr="00BF17AD">
        <w:rPr>
          <w:rFonts w:ascii="Times New Roman"/>
        </w:rPr>
        <w:t xml:space="preserve">: </w:t>
      </w:r>
      <w:del w:id="30" w:author="Michael Lauria" w:date="2015-02-14T12:56:00Z">
        <w:r w:rsidRPr="00BF17AD" w:rsidDel="00BF17AD">
          <w:rPr>
            <w:rFonts w:ascii="Times New Roman"/>
          </w:rPr>
          <w:delText>how to convert</w:delText>
        </w:r>
      </w:del>
      <w:ins w:id="31" w:author="Michael Lauria" w:date="2015-02-14T12:56:00Z">
        <w:r w:rsidR="00BF17AD">
          <w:rPr>
            <w:rFonts w:ascii="Times New Roman"/>
          </w:rPr>
          <w:t>converting</w:t>
        </w:r>
      </w:ins>
      <w:r w:rsidRPr="00BF17AD">
        <w:rPr>
          <w:rFonts w:ascii="Times New Roman"/>
        </w:rPr>
        <w:t xml:space="preserve"> functions that operate on Python lists to </w:t>
      </w:r>
      <w:ins w:id="32" w:author="Michael Lauria" w:date="2015-02-14T12:56:00Z">
        <w:r w:rsidR="00BF17AD">
          <w:rPr>
            <w:rFonts w:ascii="Times New Roman"/>
          </w:rPr>
          <w:t xml:space="preserve">functions that operate on </w:t>
        </w:r>
      </w:ins>
      <w:r w:rsidRPr="00BF17AD">
        <w:rPr>
          <w:rFonts w:ascii="Times New Roman"/>
        </w:rPr>
        <w:t>streams.</w:t>
      </w:r>
    </w:p>
    <w:p w14:paraId="0123AAC5" w14:textId="77777777" w:rsidR="00950EC3" w:rsidRDefault="0004784A">
      <w:pPr>
        <w:pStyle w:val="Body"/>
        <w:rPr>
          <w:rFonts w:ascii="Times New Roman" w:eastAsia="Times New Roman" w:hAnsi="Times New Roman" w:cs="Times New Roman"/>
          <w:b/>
          <w:bCs/>
        </w:rPr>
      </w:pPr>
      <w:r>
        <w:rPr>
          <w:rFonts w:ascii="Times New Roman"/>
          <w:b/>
          <w:bCs/>
        </w:rPr>
        <w:t>Streams</w:t>
      </w:r>
    </w:p>
    <w:p w14:paraId="505AE743" w14:textId="77777777" w:rsidR="00950EC3" w:rsidRDefault="0004784A">
      <w:pPr>
        <w:pStyle w:val="Body"/>
        <w:rPr>
          <w:rFonts w:ascii="Times New Roman" w:eastAsia="Times New Roman" w:hAnsi="Times New Roman" w:cs="Times New Roman"/>
        </w:rPr>
      </w:pPr>
      <w:r>
        <w:rPr>
          <w:rFonts w:ascii="Times New Roman"/>
        </w:rPr>
        <w:t xml:space="preserve">A </w:t>
      </w:r>
      <w:r w:rsidRPr="00BF17AD">
        <w:rPr>
          <w:rFonts w:ascii="Times New Roman"/>
          <w:i/>
          <w:rPrChange w:id="33" w:author="Michael Lauria" w:date="2015-02-14T12:57:00Z">
            <w:rPr>
              <w:rFonts w:ascii="Times New Roman"/>
            </w:rPr>
          </w:rPrChange>
        </w:rPr>
        <w:t>stream</w:t>
      </w:r>
      <w:r>
        <w:rPr>
          <w:rFonts w:ascii="Times New Roman"/>
        </w:rPr>
        <w:t xml:space="preserve"> is a sequence of values; values may be appended to the tail of the sequence. Values in a stream are called </w:t>
      </w:r>
      <w:r>
        <w:rPr>
          <w:rFonts w:ascii="Times New Roman"/>
          <w:i/>
          <w:iCs/>
        </w:rPr>
        <w:t>messages</w:t>
      </w:r>
      <w:r>
        <w:rPr>
          <w:rFonts w:ascii="Times New Roman"/>
        </w:rPr>
        <w:t xml:space="preserve">. The only way in which a stream can be modified is that messages can be appended to the end of a stream. A message in a stream cannot be modified. An example of a stream is </w:t>
      </w:r>
      <w:del w:id="34" w:author="Michael Lauria" w:date="2015-02-14T12:57:00Z">
        <w:r w:rsidDel="00BF17AD">
          <w:rPr>
            <w:rFonts w:ascii="Times New Roman"/>
          </w:rPr>
          <w:delText xml:space="preserve">the </w:delText>
        </w:r>
      </w:del>
      <w:ins w:id="35" w:author="Michael Lauria" w:date="2015-02-14T12:57:00Z">
        <w:r w:rsidR="00BF17AD">
          <w:rPr>
            <w:rFonts w:ascii="Times New Roman"/>
          </w:rPr>
          <w:t xml:space="preserve">a </w:t>
        </w:r>
      </w:ins>
      <w:r>
        <w:rPr>
          <w:rFonts w:ascii="Times New Roman"/>
        </w:rPr>
        <w:t xml:space="preserve">sequence of measurements made by a sensor; as time progresses the sensor may make more measurements and send messages containing measured values along the stream. </w:t>
      </w:r>
      <w:ins w:id="36" w:author="Michael Lauria" w:date="2015-02-14T12:57:00Z">
        <w:r w:rsidR="00BF17AD">
          <w:rPr>
            <w:rFonts w:ascii="Times New Roman"/>
          </w:rPr>
          <w:t>However, the sensor is unable to retract or modify sent messages.</w:t>
        </w:r>
      </w:ins>
    </w:p>
    <w:p w14:paraId="4A66C8D0" w14:textId="77777777" w:rsidR="00950EC3" w:rsidRDefault="0004784A">
      <w:pPr>
        <w:pStyle w:val="Body"/>
        <w:rPr>
          <w:rFonts w:ascii="Times New Roman" w:eastAsia="Times New Roman" w:hAnsi="Times New Roman" w:cs="Times New Roman"/>
        </w:rPr>
      </w:pPr>
      <w:r>
        <w:rPr>
          <w:rFonts w:ascii="Times New Roman"/>
        </w:rPr>
        <w:t>The messages in a stream are arbitrary objects; messages in a stream need not belong to a special class. Some messages in a stream may have timestamps and locations while other messages may not.</w:t>
      </w:r>
    </w:p>
    <w:p w14:paraId="64329FD6" w14:textId="77777777" w:rsidR="00950EC3" w:rsidRDefault="0004784A">
      <w:pPr>
        <w:pStyle w:val="Body"/>
        <w:rPr>
          <w:rFonts w:ascii="Times New Roman" w:eastAsia="Times New Roman" w:hAnsi="Times New Roman" w:cs="Times New Roman"/>
        </w:rPr>
      </w:pPr>
      <w:r>
        <w:rPr>
          <w:rFonts w:ascii="Times New Roman"/>
        </w:rPr>
        <w:t xml:space="preserve">Streams are processed by </w:t>
      </w:r>
      <w:r w:rsidRPr="00BF17AD">
        <w:rPr>
          <w:rFonts w:ascii="Times New Roman"/>
          <w:i/>
          <w:rPrChange w:id="37" w:author="Michael Lauria" w:date="2015-02-14T12:58:00Z">
            <w:rPr>
              <w:rFonts w:ascii="Times New Roman"/>
            </w:rPr>
          </w:rPrChange>
        </w:rPr>
        <w:t>agents</w:t>
      </w:r>
      <w:r>
        <w:rPr>
          <w:rFonts w:ascii="Times New Roman"/>
        </w:rPr>
        <w:t xml:space="preserve">. Agents can read streams and append messages to the ends of streams. Agents extend operations on Python lists, NumPy arrays, and Pandas frames to streams. In this chapter we show, using simple examples, how to </w:t>
      </w:r>
      <w:ins w:id="38" w:author="Michael Lauria" w:date="2015-02-14T12:58:00Z">
        <w:r w:rsidR="00BF17AD">
          <w:rPr>
            <w:rFonts w:ascii="Times New Roman"/>
          </w:rPr>
          <w:t xml:space="preserve">use agents to </w:t>
        </w:r>
      </w:ins>
      <w:del w:id="39" w:author="Michael Lauria" w:date="2015-02-14T12:58:00Z">
        <w:r w:rsidDel="00BF17AD">
          <w:rPr>
            <w:rFonts w:ascii="Times New Roman"/>
          </w:rPr>
          <w:delText xml:space="preserve">extend </w:delText>
        </w:r>
      </w:del>
      <w:ins w:id="40" w:author="Michael Lauria" w:date="2015-02-14T12:58:00Z">
        <w:r w:rsidR="00BF17AD">
          <w:rPr>
            <w:rFonts w:ascii="Times New Roman"/>
          </w:rPr>
          <w:t xml:space="preserve">allow </w:t>
        </w:r>
      </w:ins>
      <w:del w:id="41" w:author="Michael Lauria" w:date="2015-02-14T12:58:00Z">
        <w:r w:rsidDel="00BF17AD">
          <w:rPr>
            <w:rFonts w:ascii="Times New Roman"/>
          </w:rPr>
          <w:delText xml:space="preserve">Python </w:delText>
        </w:r>
      </w:del>
      <w:r>
        <w:rPr>
          <w:rFonts w:ascii="Times New Roman"/>
        </w:rPr>
        <w:t>functions on lists to operate on streams. At the end of this chapter we give an overview of the entire document.</w:t>
      </w:r>
    </w:p>
    <w:p w14:paraId="052AD180" w14:textId="77777777" w:rsidR="00950EC3" w:rsidRDefault="0004784A">
      <w:pPr>
        <w:pStyle w:val="Heading"/>
        <w:rPr>
          <w:rFonts w:ascii="Times New Roman" w:eastAsia="Times New Roman" w:hAnsi="Times New Roman" w:cs="Times New Roman"/>
          <w:color w:val="000000"/>
          <w:sz w:val="48"/>
          <w:szCs w:val="48"/>
        </w:rPr>
      </w:pPr>
      <w:r>
        <w:rPr>
          <w:rFonts w:ascii="Times New Roman"/>
          <w:color w:val="000000"/>
          <w:sz w:val="48"/>
          <w:szCs w:val="48"/>
        </w:rPr>
        <w:t>From Lists to Streams</w:t>
      </w:r>
    </w:p>
    <w:p w14:paraId="56B3DF89" w14:textId="77777777" w:rsidR="00950EC3" w:rsidRDefault="0004784A">
      <w:pPr>
        <w:pStyle w:val="Body"/>
        <w:rPr>
          <w:rFonts w:ascii="Times New Roman" w:eastAsia="Times New Roman" w:hAnsi="Times New Roman" w:cs="Times New Roman"/>
        </w:rPr>
      </w:pPr>
      <w:r>
        <w:rPr>
          <w:rFonts w:ascii="Times New Roman"/>
        </w:rPr>
        <w:t>Here, we consider streams in which the value of a stream, at any point in time, is a list of Python objects (messages)</w:t>
      </w:r>
      <w:r>
        <w:rPr>
          <w:rFonts w:ascii="Times New Roman"/>
          <w:lang w:val="nl-NL"/>
        </w:rPr>
        <w:t>. Later we consider streams</w:t>
      </w:r>
      <w:r>
        <w:rPr>
          <w:rFonts w:ascii="Times New Roman"/>
        </w:rPr>
        <w:t xml:space="preserve"> </w:t>
      </w:r>
      <w:commentRangeStart w:id="42"/>
      <w:r>
        <w:rPr>
          <w:rFonts w:ascii="Times New Roman"/>
        </w:rPr>
        <w:t>with values that are NumPy arrays</w:t>
      </w:r>
      <w:commentRangeEnd w:id="42"/>
      <w:r w:rsidR="00BF17AD">
        <w:rPr>
          <w:rStyle w:val="CommentReference"/>
          <w:rFonts w:ascii="Times New Roman" w:eastAsia="Arial Unicode MS" w:hAnsi="Times New Roman" w:cs="Times New Roman"/>
          <w:color w:val="auto"/>
        </w:rPr>
        <w:commentReference w:id="42"/>
      </w:r>
      <w:r>
        <w:rPr>
          <w:rFonts w:ascii="Times New Roman"/>
        </w:rPr>
        <w:t>.</w:t>
      </w:r>
    </w:p>
    <w:p w14:paraId="4D9361E9" w14:textId="77777777" w:rsidR="00950EC3" w:rsidRDefault="0004784A">
      <w:pPr>
        <w:pStyle w:val="Body"/>
        <w:rPr>
          <w:rFonts w:ascii="Times New Roman" w:eastAsia="Times New Roman" w:hAnsi="Times New Roman" w:cs="Times New Roman"/>
        </w:rPr>
      </w:pPr>
      <w:r>
        <w:rPr>
          <w:rFonts w:ascii="Times New Roman"/>
        </w:rPr>
        <w:t>If at some point, the value of a stream is the list [3, 5], then from that point onwards, the value of that stream will be a list that begins with [3, 5]. For example, at a later point in time the stream can be [3, 5], or [3, 5, 2], or [3, 5, 2, 6], but not [3, 4] or [1, 5, 2].</w:t>
      </w:r>
    </w:p>
    <w:p w14:paraId="2A200B00" w14:textId="77777777" w:rsidR="00950EC3" w:rsidRDefault="0004784A">
      <w:pPr>
        <w:pStyle w:val="Heading2"/>
        <w:rPr>
          <w:rFonts w:ascii="Times New Roman" w:eastAsia="Times New Roman" w:hAnsi="Times New Roman" w:cs="Times New Roman"/>
          <w:color w:val="000000"/>
          <w:sz w:val="36"/>
          <w:szCs w:val="36"/>
        </w:rPr>
      </w:pPr>
      <w:r>
        <w:rPr>
          <w:rFonts w:ascii="Times New Roman"/>
          <w:color w:val="000000"/>
          <w:sz w:val="36"/>
          <w:szCs w:val="36"/>
        </w:rPr>
        <w:t>Operations on lists: functions from a list to a list</w:t>
      </w:r>
    </w:p>
    <w:p w14:paraId="2A52D34C" w14:textId="77777777" w:rsidR="00950EC3" w:rsidRDefault="0004784A">
      <w:pPr>
        <w:pStyle w:val="Body"/>
        <w:rPr>
          <w:rFonts w:ascii="Times New Roman" w:eastAsia="Times New Roman" w:hAnsi="Times New Roman" w:cs="Times New Roman"/>
        </w:rPr>
      </w:pPr>
      <w:r>
        <w:rPr>
          <w:rFonts w:ascii="Times New Roman"/>
        </w:rPr>
        <w:t>Given a function f that has a list as input and returns a list, we define a function F that has a stream as input and returns a stream, and operates similarly to function f, as follows:</w:t>
      </w:r>
    </w:p>
    <w:p w14:paraId="4680CB59" w14:textId="77777777" w:rsidR="00950EC3" w:rsidRDefault="0004784A" w:rsidP="00BA56CD">
      <w:pPr>
        <w:pStyle w:val="Code"/>
        <w:rPr>
          <w:rFonts w:eastAsia="Arial" w:hAnsi="Arial" w:cs="Arial"/>
        </w:rPr>
        <w:pPrChange w:id="43" w:author="Michael Lauria" w:date="2015-02-14T12:44:00Z">
          <w:pPr>
            <w:pStyle w:val="Body"/>
          </w:pPr>
        </w:pPrChange>
      </w:pPr>
      <w:r>
        <w:t>from Agent import *</w:t>
      </w:r>
    </w:p>
    <w:p w14:paraId="5605ECC6" w14:textId="77777777" w:rsidR="00950EC3" w:rsidRDefault="0004784A" w:rsidP="00BA56CD">
      <w:pPr>
        <w:pStyle w:val="Code"/>
        <w:rPr>
          <w:rFonts w:eastAsia="Arial" w:hAnsi="Arial" w:cs="Arial"/>
        </w:rPr>
        <w:pPrChange w:id="44" w:author="Michael Lauria" w:date="2015-02-14T12:44:00Z">
          <w:pPr>
            <w:pStyle w:val="Body"/>
          </w:pPr>
        </w:pPrChange>
      </w:pPr>
      <w:r>
        <w:t>from ListOperators import op</w:t>
      </w:r>
    </w:p>
    <w:p w14:paraId="3C5940CC" w14:textId="77777777" w:rsidR="00950EC3" w:rsidRDefault="0004784A" w:rsidP="00BA56CD">
      <w:pPr>
        <w:pStyle w:val="Code"/>
        <w:rPr>
          <w:ins w:id="45" w:author="Michael Lauria" w:date="2015-02-14T12:44:00Z"/>
        </w:rPr>
        <w:pPrChange w:id="46" w:author="Michael Lauria" w:date="2015-02-14T12:44:00Z">
          <w:pPr>
            <w:pStyle w:val="Body"/>
          </w:pPr>
        </w:pPrChange>
      </w:pPr>
      <w:r>
        <w:t>def F(</w:t>
      </w:r>
      <w:commentRangeStart w:id="47"/>
      <w:del w:id="48" w:author="Michael Lauria" w:date="2015-02-14T12:24:00Z">
        <w:r w:rsidDel="0004784A">
          <w:delText>x_stream</w:delText>
        </w:r>
      </w:del>
      <w:commentRangeEnd w:id="47"/>
      <w:r>
        <w:rPr>
          <w:rStyle w:val="CommentReference"/>
          <w:rFonts w:ascii="Times New Roman" w:eastAsia="Arial Unicode MS" w:hAnsi="Times New Roman" w:cs="Times New Roman"/>
          <w:color w:val="auto"/>
        </w:rPr>
        <w:commentReference w:id="47"/>
      </w:r>
      <w:ins w:id="49" w:author="Michael Lauria" w:date="2015-02-14T12:24:00Z">
        <w:r>
          <w:t>stream_x</w:t>
        </w:r>
      </w:ins>
      <w:r>
        <w:t>): return op(f, x_stream)</w:t>
      </w:r>
    </w:p>
    <w:p w14:paraId="471795EB" w14:textId="77777777" w:rsidR="00BA56CD" w:rsidRDefault="00BA56CD" w:rsidP="00BA56CD">
      <w:pPr>
        <w:pStyle w:val="Code"/>
        <w:pPrChange w:id="50" w:author="Michael Lauria" w:date="2015-02-14T12:44:00Z">
          <w:pPr>
            <w:pStyle w:val="Body"/>
          </w:pPr>
        </w:pPrChange>
      </w:pPr>
    </w:p>
    <w:p w14:paraId="6EDF40F8" w14:textId="77777777" w:rsidR="00950EC3" w:rsidRDefault="0004784A">
      <w:pPr>
        <w:pStyle w:val="Body"/>
        <w:rPr>
          <w:rFonts w:ascii="Times New Roman" w:eastAsia="Times New Roman" w:hAnsi="Times New Roman" w:cs="Times New Roman"/>
        </w:rPr>
      </w:pPr>
      <w:r>
        <w:rPr>
          <w:rFonts w:ascii="Times New Roman"/>
        </w:rPr>
        <w:t xml:space="preserve">F(x_stream) is a stream that is updated when messages are appended to x_stream. If the value of x_stream is a list, x_list, at some point in time, then the value of </w:t>
      </w:r>
      <w:r>
        <w:rPr>
          <w:rFonts w:ascii="Times New Roman"/>
          <w:u w:color="0000FF"/>
        </w:rPr>
        <w:t>F(x_stream)</w:t>
      </w:r>
      <w:r>
        <w:rPr>
          <w:rFonts w:ascii="Times New Roman"/>
        </w:rPr>
        <w:t xml:space="preserve"> will become f(x_list) later. We do not specify precisely when F(x_stream) will be updated because streams are updated asynchronously.</w:t>
      </w:r>
    </w:p>
    <w:p w14:paraId="05CC59D1" w14:textId="77777777" w:rsidR="00950EC3" w:rsidRDefault="0004784A">
      <w:pPr>
        <w:pStyle w:val="Body"/>
        <w:rPr>
          <w:rFonts w:ascii="Times New Roman" w:eastAsia="Times New Roman" w:hAnsi="Times New Roman" w:cs="Times New Roman"/>
          <w:b/>
          <w:bCs/>
        </w:rPr>
      </w:pPr>
      <w:r>
        <w:rPr>
          <w:rFonts w:ascii="Times New Roman"/>
          <w:b/>
          <w:bCs/>
        </w:rPr>
        <w:t>Example of op: operations on lists</w:t>
      </w:r>
    </w:p>
    <w:p w14:paraId="0B9E53D0" w14:textId="77777777" w:rsidR="00950EC3" w:rsidRDefault="0004784A">
      <w:pPr>
        <w:pStyle w:val="Body"/>
        <w:rPr>
          <w:rFonts w:ascii="Times New Roman" w:eastAsia="Times New Roman" w:hAnsi="Times New Roman" w:cs="Times New Roman"/>
        </w:rPr>
      </w:pPr>
      <w:r>
        <w:rPr>
          <w:rFonts w:ascii="Times New Roman"/>
        </w:rPr>
        <w:t>We want to write a function that takes a stream as input and produces a stream as output</w:t>
      </w:r>
      <w:ins w:id="51" w:author="Michael Lauria" w:date="2015-02-14T12:26:00Z">
        <w:r>
          <w:rPr>
            <w:rFonts w:ascii="Times New Roman"/>
          </w:rPr>
          <w:t xml:space="preserve">. </w:t>
        </w:r>
      </w:ins>
      <w:del w:id="52" w:author="Michael Lauria" w:date="2015-02-14T12:26:00Z">
        <w:r w:rsidDel="0004784A">
          <w:rPr>
            <w:rFonts w:ascii="Times New Roman"/>
          </w:rPr>
          <w:delText xml:space="preserve"> where the</w:delText>
        </w:r>
      </w:del>
      <w:ins w:id="53" w:author="Michael Lauria" w:date="2015-02-14T12:26:00Z">
        <w:r>
          <w:rPr>
            <w:rFonts w:ascii="Times New Roman"/>
          </w:rPr>
          <w:t>The</w:t>
        </w:r>
      </w:ins>
      <w:r>
        <w:rPr>
          <w:rFonts w:ascii="Times New Roman"/>
        </w:rPr>
        <w:t xml:space="preserve"> elements of the output stream are squares of the elements of the input stream. </w:t>
      </w:r>
      <w:del w:id="54" w:author="Michael Lauria" w:date="2015-02-14T12:28:00Z">
        <w:r w:rsidDel="0004784A">
          <w:rPr>
            <w:rFonts w:ascii="Times New Roman"/>
          </w:rPr>
          <w:delText xml:space="preserve">We </w:delText>
        </w:r>
      </w:del>
      <w:ins w:id="55" w:author="Michael Lauria" w:date="2015-02-14T12:28:00Z">
        <w:r>
          <w:rPr>
            <w:rFonts w:ascii="Times New Roman"/>
          </w:rPr>
          <w:t>First</w:t>
        </w:r>
      </w:ins>
      <w:del w:id="56" w:author="Michael Lauria" w:date="2015-02-14T12:28:00Z">
        <w:r w:rsidDel="0004784A">
          <w:rPr>
            <w:rFonts w:ascii="Times New Roman"/>
          </w:rPr>
          <w:delText>first</w:delText>
        </w:r>
      </w:del>
      <w:ins w:id="57" w:author="Michael Lauria" w:date="2015-02-14T12:28:00Z">
        <w:r>
          <w:rPr>
            <w:rFonts w:ascii="Times New Roman"/>
          </w:rPr>
          <w:t>, we</w:t>
        </w:r>
      </w:ins>
      <w:r>
        <w:rPr>
          <w:rFonts w:ascii="Times New Roman"/>
        </w:rPr>
        <w:t xml:space="preserve"> write (document and test) a function </w:t>
      </w:r>
      <w:ins w:id="58" w:author="Michael Lauria" w:date="2015-02-14T12:29:00Z">
        <w:r w:rsidR="008B133B">
          <w:rPr>
            <w:rFonts w:ascii="Times New Roman"/>
          </w:rPr>
          <w:t xml:space="preserve">that </w:t>
        </w:r>
      </w:ins>
      <w:r>
        <w:rPr>
          <w:rFonts w:ascii="Times New Roman"/>
        </w:rPr>
        <w:t>takes a list as input and produces a list as output</w:t>
      </w:r>
      <w:ins w:id="59" w:author="Michael Lauria" w:date="2015-02-14T12:29:00Z">
        <w:r w:rsidR="008B133B">
          <w:rPr>
            <w:rFonts w:ascii="Times New Roman"/>
          </w:rPr>
          <w:t>.</w:t>
        </w:r>
      </w:ins>
      <w:r>
        <w:rPr>
          <w:rFonts w:ascii="Times New Roman"/>
        </w:rPr>
        <w:t xml:space="preserve"> </w:t>
      </w:r>
      <w:del w:id="60" w:author="Michael Lauria" w:date="2015-02-14T12:29:00Z">
        <w:r w:rsidDel="008B133B">
          <w:rPr>
            <w:rFonts w:ascii="Times New Roman"/>
          </w:rPr>
          <w:delText xml:space="preserve">where the elements of the output list are squares of the elements of the input list. </w:delText>
        </w:r>
      </w:del>
      <w:r>
        <w:rPr>
          <w:rFonts w:ascii="Times New Roman"/>
        </w:rPr>
        <w:t>Then, we use the function on lists to create a function on streams.</w:t>
      </w:r>
    </w:p>
    <w:p w14:paraId="5401FE78" w14:textId="667FB1B9" w:rsidR="00950EC3" w:rsidRDefault="0004784A">
      <w:pPr>
        <w:pStyle w:val="Body"/>
        <w:rPr>
          <w:rFonts w:ascii="Times New Roman" w:eastAsia="Times New Roman" w:hAnsi="Times New Roman" w:cs="Times New Roman"/>
        </w:rPr>
      </w:pPr>
      <w:r>
        <w:rPr>
          <w:rFonts w:ascii="Times New Roman"/>
        </w:rPr>
        <w:t xml:space="preserve">Function </w:t>
      </w:r>
      <w:ins w:id="61" w:author="Michael Lauria" w:date="2015-02-14T12:30:00Z">
        <w:r w:rsidR="008B133B">
          <w:rPr>
            <w:rFonts w:ascii="Times New Roman"/>
          </w:rPr>
          <w:t>square_</w:t>
        </w:r>
      </w:ins>
      <w:ins w:id="62" w:author="Michael Lauria" w:date="2015-02-14T13:04:00Z">
        <w:r w:rsidR="00F941E6">
          <w:rPr>
            <w:rFonts w:ascii="Times New Roman"/>
          </w:rPr>
          <w:t>elems</w:t>
        </w:r>
      </w:ins>
      <w:del w:id="63" w:author="Michael Lauria" w:date="2015-02-14T12:30:00Z">
        <w:r w:rsidDel="008B133B">
          <w:rPr>
            <w:rFonts w:ascii="Times New Roman"/>
          </w:rPr>
          <w:delText>f</w:delText>
        </w:r>
      </w:del>
      <w:r>
        <w:rPr>
          <w:rFonts w:ascii="Times New Roman"/>
        </w:rPr>
        <w:t xml:space="preserve"> has a single list as its input and returns a list containing the</w:t>
      </w:r>
      <w:r>
        <w:rPr>
          <w:rFonts w:ascii="Times New Roman"/>
          <w:lang w:val="fr-FR"/>
        </w:rPr>
        <w:t xml:space="preserve"> squares</w:t>
      </w:r>
      <w:r>
        <w:rPr>
          <w:rFonts w:ascii="Times New Roman"/>
        </w:rPr>
        <w:t xml:space="preserve"> of the elements of the input list.</w:t>
      </w:r>
    </w:p>
    <w:p w14:paraId="6B8C2C5D" w14:textId="02662B4B" w:rsidR="00BA56CD" w:rsidRDefault="0004784A" w:rsidP="00BA56CD">
      <w:pPr>
        <w:pStyle w:val="Code"/>
        <w:rPr>
          <w:ins w:id="64" w:author="Michael Lauria" w:date="2015-02-14T12:44:00Z"/>
        </w:rPr>
        <w:pPrChange w:id="65" w:author="Michael Lauria" w:date="2015-02-14T12:44:00Z">
          <w:pPr>
            <w:pStyle w:val="Body"/>
          </w:pPr>
        </w:pPrChange>
      </w:pPr>
      <w:r>
        <w:t xml:space="preserve">def </w:t>
      </w:r>
      <w:ins w:id="66" w:author="Michael Lauria" w:date="2015-02-14T12:31:00Z">
        <w:r w:rsidR="00F941E6">
          <w:t>square</w:t>
        </w:r>
      </w:ins>
      <w:ins w:id="67" w:author="Michael Lauria" w:date="2015-02-14T13:04:00Z">
        <w:r w:rsidR="00F941E6">
          <w:t>_elem</w:t>
        </w:r>
      </w:ins>
      <w:ins w:id="68" w:author="Michael Lauria" w:date="2015-02-14T12:31:00Z">
        <w:r w:rsidR="008B133B">
          <w:t>s</w:t>
        </w:r>
      </w:ins>
      <w:del w:id="69" w:author="Michael Lauria" w:date="2015-02-14T12:30:00Z">
        <w:r w:rsidDel="008B133B">
          <w:delText>f</w:delText>
        </w:r>
      </w:del>
      <w:r>
        <w:t xml:space="preserve">(x_list): </w:t>
      </w:r>
    </w:p>
    <w:p w14:paraId="7B8EE5C4" w14:textId="77777777" w:rsidR="00950EC3" w:rsidRDefault="0004784A" w:rsidP="00BA56CD">
      <w:pPr>
        <w:pStyle w:val="Code"/>
        <w:ind w:firstLine="720"/>
        <w:rPr>
          <w:ins w:id="70" w:author="Michael Lauria" w:date="2015-02-14T12:44:00Z"/>
        </w:rPr>
        <w:pPrChange w:id="71" w:author="Michael Lauria" w:date="2015-02-14T12:44:00Z">
          <w:pPr>
            <w:pStyle w:val="Body"/>
          </w:pPr>
        </w:pPrChange>
      </w:pPr>
      <w:r>
        <w:t>return [w*w for w in x_list]</w:t>
      </w:r>
    </w:p>
    <w:p w14:paraId="34118551" w14:textId="77777777" w:rsidR="00BA56CD" w:rsidRDefault="00BA56CD" w:rsidP="00BA56CD">
      <w:pPr>
        <w:pStyle w:val="Code"/>
        <w:ind w:firstLine="720"/>
        <w:rPr>
          <w:rFonts w:eastAsia="Arial" w:hAnsi="Arial" w:cs="Arial"/>
        </w:rPr>
        <w:pPrChange w:id="72" w:author="Michael Lauria" w:date="2015-02-14T12:44:00Z">
          <w:pPr>
            <w:pStyle w:val="Body"/>
          </w:pPr>
        </w:pPrChange>
      </w:pPr>
    </w:p>
    <w:p w14:paraId="1F344AAC" w14:textId="77777777" w:rsidR="00950EC3" w:rsidRDefault="0004784A">
      <w:pPr>
        <w:pStyle w:val="Body"/>
        <w:rPr>
          <w:rFonts w:ascii="Arial" w:eastAsia="Arial" w:hAnsi="Arial" w:cs="Arial"/>
          <w:color w:val="0000FF"/>
          <w:u w:color="0000FF"/>
        </w:rPr>
      </w:pPr>
      <w:r>
        <w:rPr>
          <w:u w:color="0000FF"/>
        </w:rPr>
        <w:t>Then, assigning values to variables:</w:t>
      </w:r>
    </w:p>
    <w:p w14:paraId="34215E95" w14:textId="77777777" w:rsidR="00950EC3" w:rsidRPr="00BA56CD" w:rsidRDefault="0004784A" w:rsidP="00BA56CD">
      <w:pPr>
        <w:pStyle w:val="Code"/>
        <w:rPr>
          <w:rFonts w:eastAsia="Arial" w:hAnsi="Arial" w:cs="Arial"/>
        </w:rPr>
        <w:pPrChange w:id="73" w:author="Michael Lauria" w:date="2015-02-14T12:43:00Z">
          <w:pPr>
            <w:pStyle w:val="Body"/>
          </w:pPr>
        </w:pPrChange>
      </w:pPr>
      <w:r w:rsidRPr="00BA56CD">
        <w:t>x_list = [3, 5]</w:t>
      </w:r>
    </w:p>
    <w:p w14:paraId="7F365982" w14:textId="76BC1BD4" w:rsidR="00950EC3" w:rsidRPr="00BA56CD" w:rsidRDefault="0004784A" w:rsidP="00BA56CD">
      <w:pPr>
        <w:pStyle w:val="Code"/>
        <w:rPr>
          <w:rFonts w:ascii="Cambria"/>
        </w:rPr>
        <w:pPrChange w:id="74" w:author="Michael Lauria" w:date="2015-02-14T12:43:00Z">
          <w:pPr>
            <w:pStyle w:val="Body"/>
          </w:pPr>
        </w:pPrChange>
      </w:pPr>
      <w:r w:rsidRPr="00BA56CD">
        <w:t xml:space="preserve">y_list = </w:t>
      </w:r>
      <w:ins w:id="75" w:author="Michael Lauria" w:date="2015-02-14T13:02:00Z">
        <w:r w:rsidR="00F941E6">
          <w:t>square_</w:t>
        </w:r>
      </w:ins>
      <w:ins w:id="76" w:author="Michael Lauria" w:date="2015-02-14T13:04:00Z">
        <w:r w:rsidR="00F941E6">
          <w:t>elems</w:t>
        </w:r>
      </w:ins>
      <w:del w:id="77" w:author="Michael Lauria" w:date="2015-02-14T13:02:00Z">
        <w:r w:rsidRPr="00BA56CD" w:rsidDel="00F941E6">
          <w:delText>f</w:delText>
        </w:r>
      </w:del>
      <w:r w:rsidRPr="00BA56CD">
        <w:t>(x_list)</w:t>
      </w:r>
    </w:p>
    <w:p w14:paraId="6314D932" w14:textId="77777777" w:rsidR="00950EC3" w:rsidRDefault="0004784A" w:rsidP="00BA56CD">
      <w:pPr>
        <w:pStyle w:val="Code"/>
        <w:rPr>
          <w:ins w:id="78" w:author="Michael Lauria" w:date="2015-02-14T12:43:00Z"/>
        </w:rPr>
        <w:pPrChange w:id="79" w:author="Michael Lauria" w:date="2015-02-14T12:43:00Z">
          <w:pPr>
            <w:pStyle w:val="Body"/>
          </w:pPr>
        </w:pPrChange>
      </w:pPr>
      <w:r w:rsidRPr="00BA56CD">
        <w:t># y_list = [9, 25]</w:t>
      </w:r>
    </w:p>
    <w:p w14:paraId="31DD2E81" w14:textId="77777777" w:rsidR="00BA56CD" w:rsidRPr="00BA56CD" w:rsidRDefault="00BA56CD" w:rsidP="00BA56CD">
      <w:pPr>
        <w:pStyle w:val="Code"/>
        <w:rPr>
          <w:rFonts w:ascii="Cambria"/>
        </w:rPr>
        <w:pPrChange w:id="80" w:author="Michael Lauria" w:date="2015-02-14T12:43:00Z">
          <w:pPr>
            <w:pStyle w:val="Body"/>
          </w:pPr>
        </w:pPrChange>
      </w:pPr>
    </w:p>
    <w:p w14:paraId="0D4DCE74" w14:textId="77777777" w:rsidR="00950EC3" w:rsidRDefault="0004784A">
      <w:pPr>
        <w:pStyle w:val="Body"/>
        <w:rPr>
          <w:rFonts w:ascii="Times New Roman" w:eastAsia="Times New Roman" w:hAnsi="Times New Roman" w:cs="Times New Roman"/>
        </w:rPr>
      </w:pPr>
      <w:r>
        <w:rPr>
          <w:rFonts w:ascii="Times New Roman"/>
        </w:rPr>
        <w:t>If x_list is extended, for example, then y_list remains unchanged.</w:t>
      </w:r>
    </w:p>
    <w:p w14:paraId="7CF5E578" w14:textId="77777777" w:rsidR="00950EC3" w:rsidRDefault="0004784A" w:rsidP="00BA56CD">
      <w:pPr>
        <w:pStyle w:val="Code"/>
        <w:pPrChange w:id="81" w:author="Michael Lauria" w:date="2015-02-14T12:43:00Z">
          <w:pPr>
            <w:pStyle w:val="Body"/>
          </w:pPr>
        </w:pPrChange>
      </w:pPr>
      <w:r>
        <w:t>x_list.extend([2, 4])</w:t>
      </w:r>
    </w:p>
    <w:p w14:paraId="007128AE" w14:textId="77777777" w:rsidR="00950EC3" w:rsidRDefault="0004784A" w:rsidP="00BA56CD">
      <w:pPr>
        <w:pStyle w:val="Code"/>
        <w:rPr>
          <w:rFonts w:eastAsia="Arial" w:hAnsi="Arial" w:cs="Arial"/>
        </w:rPr>
        <w:pPrChange w:id="82" w:author="Michael Lauria" w:date="2015-02-14T12:43:00Z">
          <w:pPr>
            <w:pStyle w:val="Body"/>
          </w:pPr>
        </w:pPrChange>
      </w:pPr>
      <w:r>
        <w:t># x_list = [3, 5, 2, 4]</w:t>
      </w:r>
    </w:p>
    <w:p w14:paraId="103246E6" w14:textId="77777777" w:rsidR="00950EC3" w:rsidRDefault="0004784A" w:rsidP="00BA56CD">
      <w:pPr>
        <w:pStyle w:val="Code"/>
        <w:rPr>
          <w:ins w:id="83" w:author="Michael Lauria" w:date="2015-02-14T12:43:00Z"/>
        </w:rPr>
        <w:pPrChange w:id="84" w:author="Michael Lauria" w:date="2015-02-14T12:43:00Z">
          <w:pPr>
            <w:pStyle w:val="Body"/>
          </w:pPr>
        </w:pPrChange>
      </w:pPr>
      <w:r>
        <w:t># y_list = [9, 25]</w:t>
      </w:r>
    </w:p>
    <w:p w14:paraId="73D6950F" w14:textId="77777777" w:rsidR="00BA56CD" w:rsidRDefault="00BA56CD" w:rsidP="00BA56CD">
      <w:pPr>
        <w:pStyle w:val="Code"/>
        <w:pPrChange w:id="85" w:author="Michael Lauria" w:date="2015-02-14T12:43:00Z">
          <w:pPr>
            <w:pStyle w:val="Body"/>
          </w:pPr>
        </w:pPrChange>
      </w:pPr>
    </w:p>
    <w:p w14:paraId="0A214BF0" w14:textId="37E73EE7" w:rsidR="00950EC3" w:rsidRDefault="0004784A">
      <w:pPr>
        <w:pStyle w:val="Body"/>
        <w:rPr>
          <w:rFonts w:ascii="Times New Roman" w:eastAsia="Times New Roman" w:hAnsi="Times New Roman" w:cs="Times New Roman"/>
          <w:color w:val="0000FF"/>
          <w:u w:color="0000FF"/>
        </w:rPr>
      </w:pPr>
      <w:r>
        <w:rPr>
          <w:rFonts w:ascii="Times New Roman"/>
        </w:rPr>
        <w:t xml:space="preserve">We see next that extending function </w:t>
      </w:r>
      <w:del w:id="86" w:author="Michael Lauria" w:date="2015-02-14T13:06:00Z">
        <w:r w:rsidDel="00DB0808">
          <w:rPr>
            <w:rFonts w:ascii="Times New Roman"/>
          </w:rPr>
          <w:delText xml:space="preserve">f </w:delText>
        </w:r>
      </w:del>
      <w:ins w:id="87" w:author="Michael Lauria" w:date="2015-02-14T13:06:00Z">
        <w:r w:rsidR="00DB0808">
          <w:rPr>
            <w:rFonts w:ascii="Times New Roman"/>
          </w:rPr>
          <w:t xml:space="preserve">square_elems </w:t>
        </w:r>
      </w:ins>
      <w:r>
        <w:rPr>
          <w:rFonts w:ascii="Times New Roman"/>
        </w:rPr>
        <w:t xml:space="preserve">from lists to streams has a different effect; we create an agent that </w:t>
      </w:r>
      <w:del w:id="88" w:author="Michael Lauria" w:date="2015-02-14T13:02:00Z">
        <w:r w:rsidDel="00F941E6">
          <w:rPr>
            <w:rFonts w:ascii="Times New Roman"/>
          </w:rPr>
          <w:delText xml:space="preserve">always </w:delText>
        </w:r>
      </w:del>
      <w:r>
        <w:rPr>
          <w:rFonts w:ascii="Times New Roman"/>
        </w:rPr>
        <w:t>automatically updates its output streams when its input streams change.</w:t>
      </w:r>
    </w:p>
    <w:p w14:paraId="3A6AEC36" w14:textId="3D64E7CE" w:rsidR="00950EC3" w:rsidRDefault="0004784A">
      <w:pPr>
        <w:pStyle w:val="Body"/>
        <w:rPr>
          <w:rFonts w:ascii="Times New Roman" w:eastAsia="Times New Roman" w:hAnsi="Times New Roman" w:cs="Times New Roman"/>
        </w:rPr>
      </w:pPr>
      <w:r>
        <w:rPr>
          <w:rFonts w:ascii="Times New Roman"/>
        </w:rPr>
        <w:t>Now, let</w:t>
      </w:r>
      <w:r>
        <w:rPr>
          <w:rFonts w:hAnsi="Times New Roman"/>
          <w:lang w:val="fr-FR"/>
        </w:rPr>
        <w:t>’</w:t>
      </w:r>
      <w:r>
        <w:rPr>
          <w:rFonts w:ascii="Times New Roman"/>
        </w:rPr>
        <w:t xml:space="preserve">s extend function </w:t>
      </w:r>
      <w:ins w:id="89" w:author="Michael Lauria" w:date="2015-02-14T13:06:00Z">
        <w:r w:rsidR="00DB0808">
          <w:rPr>
            <w:rFonts w:ascii="Times New Roman"/>
          </w:rPr>
          <w:t xml:space="preserve">square_elems </w:t>
        </w:r>
      </w:ins>
      <w:del w:id="90" w:author="Michael Lauria" w:date="2015-02-14T13:06:00Z">
        <w:r w:rsidDel="00DB0808">
          <w:rPr>
            <w:rFonts w:ascii="Times New Roman"/>
          </w:rPr>
          <w:delText xml:space="preserve">f </w:delText>
        </w:r>
      </w:del>
      <w:r>
        <w:rPr>
          <w:rFonts w:ascii="Times New Roman"/>
        </w:rPr>
        <w:t>on lists to a function F on streams.</w:t>
      </w:r>
    </w:p>
    <w:p w14:paraId="32F4AC09" w14:textId="77777777" w:rsidR="00950EC3" w:rsidRDefault="0004784A" w:rsidP="00F941E6">
      <w:pPr>
        <w:pStyle w:val="Code"/>
        <w:rPr>
          <w:rFonts w:eastAsia="Arial" w:hAnsi="Arial" w:cs="Arial"/>
        </w:rPr>
        <w:pPrChange w:id="91" w:author="Michael Lauria" w:date="2015-02-14T13:02:00Z">
          <w:pPr>
            <w:pStyle w:val="Body"/>
          </w:pPr>
        </w:pPrChange>
      </w:pPr>
      <w:r>
        <w:t>from Agent import *</w:t>
      </w:r>
    </w:p>
    <w:p w14:paraId="6F7895A1" w14:textId="77777777" w:rsidR="00950EC3" w:rsidRDefault="0004784A" w:rsidP="00F941E6">
      <w:pPr>
        <w:pStyle w:val="Code"/>
        <w:rPr>
          <w:rFonts w:eastAsia="Arial" w:hAnsi="Arial" w:cs="Arial"/>
        </w:rPr>
        <w:pPrChange w:id="92" w:author="Michael Lauria" w:date="2015-02-14T13:02:00Z">
          <w:pPr>
            <w:pStyle w:val="Body"/>
          </w:pPr>
        </w:pPrChange>
      </w:pPr>
      <w:r>
        <w:t>from ListOperators import op</w:t>
      </w:r>
    </w:p>
    <w:p w14:paraId="48CBF4E6" w14:textId="77777777" w:rsidR="00F941E6" w:rsidRDefault="0004784A" w:rsidP="00F941E6">
      <w:pPr>
        <w:pStyle w:val="Code"/>
        <w:rPr>
          <w:ins w:id="93" w:author="Michael Lauria" w:date="2015-02-14T13:03:00Z"/>
        </w:rPr>
        <w:pPrChange w:id="94" w:author="Michael Lauria" w:date="2015-02-14T13:02:00Z">
          <w:pPr>
            <w:pStyle w:val="Body"/>
          </w:pPr>
        </w:pPrChange>
      </w:pPr>
      <w:r>
        <w:t>def F(x_stream):</w:t>
      </w:r>
    </w:p>
    <w:p w14:paraId="001142D2" w14:textId="505E7D92" w:rsidR="00950EC3" w:rsidRDefault="0004784A" w:rsidP="00F941E6">
      <w:pPr>
        <w:pStyle w:val="Code"/>
        <w:ind w:firstLine="720"/>
        <w:rPr>
          <w:ins w:id="95" w:author="Michael Lauria" w:date="2015-02-14T13:02:00Z"/>
        </w:rPr>
        <w:pPrChange w:id="96" w:author="Michael Lauria" w:date="2015-02-14T13:03:00Z">
          <w:pPr>
            <w:pStyle w:val="Body"/>
          </w:pPr>
        </w:pPrChange>
      </w:pPr>
      <w:r>
        <w:t>return op(</w:t>
      </w:r>
      <w:ins w:id="97" w:author="Michael Lauria" w:date="2015-02-14T13:03:00Z">
        <w:r w:rsidR="00F941E6">
          <w:t>square_elems</w:t>
        </w:r>
      </w:ins>
      <w:del w:id="98" w:author="Michael Lauria" w:date="2015-02-14T13:03:00Z">
        <w:r w:rsidDel="00F941E6">
          <w:delText>f</w:delText>
        </w:r>
      </w:del>
      <w:r>
        <w:t>, x_stream)</w:t>
      </w:r>
    </w:p>
    <w:p w14:paraId="001794E9" w14:textId="77777777" w:rsidR="00F941E6" w:rsidRDefault="00F941E6" w:rsidP="00F941E6">
      <w:pPr>
        <w:pStyle w:val="Code"/>
        <w:rPr>
          <w:rFonts w:eastAsia="Arial" w:hAnsi="Arial" w:cs="Arial"/>
        </w:rPr>
        <w:pPrChange w:id="99" w:author="Michael Lauria" w:date="2015-02-14T13:02:00Z">
          <w:pPr>
            <w:pStyle w:val="Body"/>
          </w:pPr>
        </w:pPrChange>
      </w:pPr>
    </w:p>
    <w:p w14:paraId="313D132F" w14:textId="17436A24" w:rsidR="00950EC3" w:rsidRDefault="0004784A">
      <w:pPr>
        <w:pStyle w:val="Body"/>
        <w:rPr>
          <w:rFonts w:ascii="Times New Roman" w:eastAsia="Times New Roman" w:hAnsi="Times New Roman" w:cs="Times New Roman"/>
          <w:color w:val="0000FF"/>
          <w:u w:color="0000FF"/>
        </w:rPr>
      </w:pPr>
      <w:r>
        <w:rPr>
          <w:rFonts w:ascii="Times New Roman"/>
          <w:u w:color="0000FF"/>
        </w:rPr>
        <w:t xml:space="preserve">Function F operates on its input stream in the same way that function </w:t>
      </w:r>
      <w:ins w:id="100" w:author="Michael Lauria" w:date="2015-02-14T13:03:00Z">
        <w:r w:rsidR="00F941E6">
          <w:t>square_elems</w:t>
        </w:r>
      </w:ins>
      <w:del w:id="101" w:author="Michael Lauria" w:date="2015-02-14T13:03:00Z">
        <w:r w:rsidDel="00F941E6">
          <w:rPr>
            <w:rFonts w:ascii="Times New Roman"/>
            <w:u w:color="0000FF"/>
          </w:rPr>
          <w:delText>f</w:delText>
        </w:r>
      </w:del>
      <w:r>
        <w:rPr>
          <w:rFonts w:ascii="Times New Roman"/>
          <w:u w:color="0000FF"/>
        </w:rPr>
        <w:t xml:space="preserve"> operates on its input list; however, F creates an agent that updates the output stream when the input stream is changed whereas the output of f is not automatically changed when its input is changed.</w:t>
      </w:r>
    </w:p>
    <w:p w14:paraId="0F15C1F4" w14:textId="77777777" w:rsidR="00950EC3" w:rsidRPr="00F941E6" w:rsidRDefault="0004784A" w:rsidP="00F941E6">
      <w:pPr>
        <w:pStyle w:val="Code"/>
        <w:rPr>
          <w:rFonts w:eastAsia="Arial" w:hAnsi="Arial" w:cs="Arial"/>
          <w:color w:val="000000" w:themeColor="text1"/>
          <w:rPrChange w:id="102" w:author="Michael Lauria" w:date="2015-02-14T13:05:00Z">
            <w:rPr>
              <w:rFonts w:eastAsia="Arial" w:hAnsi="Arial" w:cs="Arial"/>
              <w:u w:color="0000FF"/>
            </w:rPr>
          </w:rPrChange>
        </w:rPr>
        <w:pPrChange w:id="103" w:author="Michael Lauria" w:date="2015-02-14T13:05:00Z">
          <w:pPr>
            <w:pStyle w:val="Body"/>
          </w:pPr>
        </w:pPrChange>
      </w:pPr>
      <w:r w:rsidRPr="00F941E6">
        <w:rPr>
          <w:color w:val="000000" w:themeColor="text1"/>
          <w:rPrChange w:id="104" w:author="Michael Lauria" w:date="2015-02-14T13:05:00Z">
            <w:rPr>
              <w:u w:color="0000FF"/>
            </w:rPr>
          </w:rPrChange>
        </w:rPr>
        <w:t># Create a stream.</w:t>
      </w:r>
    </w:p>
    <w:p w14:paraId="50BE6084" w14:textId="77777777" w:rsidR="00950EC3" w:rsidRDefault="0004784A" w:rsidP="00F941E6">
      <w:pPr>
        <w:pStyle w:val="Code"/>
        <w:rPr>
          <w:rFonts w:eastAsia="Arial" w:hAnsi="Arial" w:cs="Arial"/>
        </w:rPr>
        <w:pPrChange w:id="105" w:author="Michael Lauria" w:date="2015-02-14T13:05:00Z">
          <w:pPr>
            <w:pStyle w:val="Body"/>
          </w:pPr>
        </w:pPrChange>
      </w:pPr>
      <w:r>
        <w:t>x_stream = Stream()</w:t>
      </w:r>
    </w:p>
    <w:p w14:paraId="32898E9B" w14:textId="77777777" w:rsidR="00950EC3" w:rsidRPr="00F941E6" w:rsidRDefault="0004784A" w:rsidP="00F941E6">
      <w:pPr>
        <w:pStyle w:val="Code"/>
        <w:rPr>
          <w:rFonts w:eastAsia="Arial" w:hAnsi="Arial" w:cs="Arial"/>
          <w:color w:val="000000" w:themeColor="text1"/>
          <w:rPrChange w:id="106" w:author="Michael Lauria" w:date="2015-02-14T13:05:00Z">
            <w:rPr>
              <w:rFonts w:eastAsia="Arial" w:hAnsi="Arial" w:cs="Arial"/>
              <w:u w:color="0000FF"/>
            </w:rPr>
          </w:rPrChange>
        </w:rPr>
        <w:pPrChange w:id="107" w:author="Michael Lauria" w:date="2015-02-14T13:05:00Z">
          <w:pPr>
            <w:pStyle w:val="Body"/>
          </w:pPr>
        </w:pPrChange>
      </w:pPr>
      <w:r w:rsidRPr="00F941E6">
        <w:rPr>
          <w:color w:val="000000" w:themeColor="text1"/>
          <w:rPrChange w:id="108" w:author="Michael Lauria" w:date="2015-02-14T13:05:00Z">
            <w:rPr>
              <w:u w:color="0000FF"/>
            </w:rPr>
          </w:rPrChange>
        </w:rPr>
        <w:t># Value of x_stream is now [ ], the empty list.</w:t>
      </w:r>
    </w:p>
    <w:p w14:paraId="6230A44D" w14:textId="77777777" w:rsidR="00950EC3" w:rsidRPr="00F941E6" w:rsidRDefault="0004784A" w:rsidP="00F941E6">
      <w:pPr>
        <w:pStyle w:val="Code"/>
        <w:rPr>
          <w:rFonts w:eastAsia="Arial" w:hAnsi="Arial" w:cs="Arial"/>
          <w:color w:val="000000" w:themeColor="text1"/>
          <w:rPrChange w:id="109" w:author="Michael Lauria" w:date="2015-02-14T13:05:00Z">
            <w:rPr>
              <w:rFonts w:eastAsia="Arial" w:hAnsi="Arial" w:cs="Arial"/>
              <w:u w:color="0000FF"/>
            </w:rPr>
          </w:rPrChange>
        </w:rPr>
        <w:pPrChange w:id="110" w:author="Michael Lauria" w:date="2015-02-14T13:05:00Z">
          <w:pPr>
            <w:pStyle w:val="Body"/>
          </w:pPr>
        </w:pPrChange>
      </w:pPr>
      <w:r w:rsidRPr="00F941E6">
        <w:rPr>
          <w:color w:val="000000" w:themeColor="text1"/>
          <w:rPrChange w:id="111" w:author="Michael Lauria" w:date="2015-02-14T13:05:00Z">
            <w:rPr>
              <w:u w:color="0000FF"/>
            </w:rPr>
          </w:rPrChange>
        </w:rPr>
        <w:t># Extend function f from lists to streams</w:t>
      </w:r>
    </w:p>
    <w:p w14:paraId="7F1C0F8F" w14:textId="77777777" w:rsidR="00950EC3" w:rsidRDefault="0004784A" w:rsidP="00F941E6">
      <w:pPr>
        <w:pStyle w:val="Code"/>
        <w:rPr>
          <w:rFonts w:eastAsia="Arial" w:hAnsi="Arial" w:cs="Arial"/>
        </w:rPr>
        <w:pPrChange w:id="112" w:author="Michael Lauria" w:date="2015-02-14T13:05:00Z">
          <w:pPr>
            <w:pStyle w:val="Body"/>
          </w:pPr>
        </w:pPrChange>
      </w:pPr>
      <w:r>
        <w:t>y_stream = F(x_stream)</w:t>
      </w:r>
    </w:p>
    <w:p w14:paraId="728DEF3C" w14:textId="77777777" w:rsidR="00950EC3" w:rsidRDefault="0004784A" w:rsidP="00F941E6">
      <w:pPr>
        <w:pStyle w:val="Code"/>
        <w:rPr>
          <w:ins w:id="113" w:author="Michael Lauria" w:date="2015-02-14T13:05:00Z"/>
          <w:color w:val="000000" w:themeColor="text1"/>
        </w:rPr>
        <w:pPrChange w:id="114" w:author="Michael Lauria" w:date="2015-02-14T13:05:00Z">
          <w:pPr>
            <w:pStyle w:val="Body"/>
          </w:pPr>
        </w:pPrChange>
      </w:pPr>
      <w:r w:rsidRPr="00F941E6">
        <w:rPr>
          <w:color w:val="000000" w:themeColor="text1"/>
          <w:rPrChange w:id="115" w:author="Michael Lauria" w:date="2015-02-14T13:05:00Z">
            <w:rPr>
              <w:u w:color="0000FF"/>
            </w:rPr>
          </w:rPrChange>
        </w:rPr>
        <w:t># Value of y_stream is now [ ].</w:t>
      </w:r>
    </w:p>
    <w:p w14:paraId="60A9CE16" w14:textId="77777777" w:rsidR="00F941E6" w:rsidRPr="00F941E6" w:rsidRDefault="00F941E6" w:rsidP="00F941E6">
      <w:pPr>
        <w:pStyle w:val="Code"/>
        <w:rPr>
          <w:rFonts w:eastAsia="Arial" w:hAnsi="Arial" w:cs="Arial"/>
          <w:color w:val="000000" w:themeColor="text1"/>
          <w:rPrChange w:id="116" w:author="Michael Lauria" w:date="2015-02-14T13:05:00Z">
            <w:rPr>
              <w:rFonts w:eastAsia="Arial" w:hAnsi="Arial" w:cs="Arial"/>
              <w:u w:color="0000FF"/>
            </w:rPr>
          </w:rPrChange>
        </w:rPr>
        <w:pPrChange w:id="117" w:author="Michael Lauria" w:date="2015-02-14T13:05:00Z">
          <w:pPr>
            <w:pStyle w:val="Body"/>
          </w:pPr>
        </w:pPrChange>
      </w:pPr>
    </w:p>
    <w:p w14:paraId="4A1FCE9A" w14:textId="631D930A" w:rsidR="00950EC3" w:rsidRDefault="0004784A">
      <w:pPr>
        <w:pStyle w:val="Body"/>
        <w:rPr>
          <w:rFonts w:ascii="Times New Roman" w:eastAsia="Times New Roman" w:hAnsi="Times New Roman" w:cs="Times New Roman"/>
        </w:rPr>
      </w:pPr>
      <w:r>
        <w:rPr>
          <w:rFonts w:ascii="Times New Roman"/>
        </w:rPr>
        <w:t>The statement x_stream = Stream() creates an empty stream, i.e., a stream whose value is the empty list. The statement y_stream = op(</w:t>
      </w:r>
      <w:ins w:id="118" w:author="Michael Lauria" w:date="2015-02-14T13:06:00Z">
        <w:r w:rsidR="00DB0808">
          <w:t>square_elems</w:t>
        </w:r>
      </w:ins>
      <w:del w:id="119" w:author="Michael Lauria" w:date="2015-02-14T13:06:00Z">
        <w:r w:rsidDel="00DB0808">
          <w:rPr>
            <w:rFonts w:ascii="Times New Roman"/>
          </w:rPr>
          <w:delText>f</w:delText>
        </w:r>
      </w:del>
      <w:r>
        <w:rPr>
          <w:rFonts w:ascii="Times New Roman"/>
        </w:rPr>
        <w:t>, x_stream) creates a stream called y_stream, whose initial value is the empty list, and the statement creates an agent that updates y_stream whenever the value of x_stream changes.</w:t>
      </w:r>
    </w:p>
    <w:p w14:paraId="4145C2E3" w14:textId="77777777" w:rsidR="00950EC3" w:rsidRDefault="0004784A">
      <w:pPr>
        <w:pStyle w:val="Body"/>
        <w:rPr>
          <w:rFonts w:ascii="Times New Roman" w:eastAsia="Times New Roman" w:hAnsi="Times New Roman" w:cs="Times New Roman"/>
        </w:rPr>
      </w:pPr>
      <w:r>
        <w:rPr>
          <w:rFonts w:ascii="Times New Roman"/>
        </w:rPr>
        <w:t>Next, let us append messages to x_stream.</w:t>
      </w:r>
    </w:p>
    <w:p w14:paraId="2C52493F" w14:textId="77777777" w:rsidR="00950EC3" w:rsidRDefault="0004784A" w:rsidP="00DB0808">
      <w:pPr>
        <w:pStyle w:val="Code"/>
        <w:rPr>
          <w:rFonts w:eastAsia="Arial" w:hAnsi="Arial" w:cs="Arial"/>
        </w:rPr>
        <w:pPrChange w:id="120" w:author="Michael Lauria" w:date="2015-02-14T13:06:00Z">
          <w:pPr>
            <w:pStyle w:val="Body"/>
          </w:pPr>
        </w:pPrChange>
      </w:pPr>
      <w:r>
        <w:t>x_stream.extend([3, 5])</w:t>
      </w:r>
    </w:p>
    <w:p w14:paraId="6BD0B400" w14:textId="77777777" w:rsidR="00950EC3" w:rsidRPr="00DB0808" w:rsidRDefault="0004784A" w:rsidP="00DB0808">
      <w:pPr>
        <w:pStyle w:val="Code"/>
        <w:rPr>
          <w:rFonts w:eastAsia="Arial" w:hAnsi="Arial" w:cs="Arial"/>
          <w:color w:val="000000" w:themeColor="text1"/>
          <w:rPrChange w:id="121" w:author="Michael Lauria" w:date="2015-02-14T13:06:00Z">
            <w:rPr>
              <w:rFonts w:eastAsia="Arial" w:hAnsi="Arial" w:cs="Arial"/>
              <w:u w:color="0000FF"/>
            </w:rPr>
          </w:rPrChange>
        </w:rPr>
        <w:pPrChange w:id="122" w:author="Michael Lauria" w:date="2015-02-14T13:06:00Z">
          <w:pPr>
            <w:pStyle w:val="Body"/>
          </w:pPr>
        </w:pPrChange>
      </w:pPr>
      <w:r w:rsidRPr="00DB0808">
        <w:rPr>
          <w:color w:val="000000" w:themeColor="text1"/>
          <w:rPrChange w:id="123" w:author="Michael Lauria" w:date="2015-02-14T13:06:00Z">
            <w:rPr>
              <w:u w:color="0000FF"/>
            </w:rPr>
          </w:rPrChange>
        </w:rPr>
        <w:t># Value of x_stream = [3, 5]</w:t>
      </w:r>
    </w:p>
    <w:p w14:paraId="40965418" w14:textId="77777777" w:rsidR="00950EC3" w:rsidRPr="00DB0808" w:rsidRDefault="0004784A" w:rsidP="00DB0808">
      <w:pPr>
        <w:pStyle w:val="Code"/>
        <w:rPr>
          <w:ins w:id="124" w:author="Michael Lauria" w:date="2015-02-14T13:06:00Z"/>
          <w:color w:val="000000" w:themeColor="text1"/>
          <w:rPrChange w:id="125" w:author="Michael Lauria" w:date="2015-02-14T13:06:00Z">
            <w:rPr>
              <w:ins w:id="126" w:author="Michael Lauria" w:date="2015-02-14T13:06:00Z"/>
            </w:rPr>
          </w:rPrChange>
        </w:rPr>
        <w:pPrChange w:id="127" w:author="Michael Lauria" w:date="2015-02-14T13:06:00Z">
          <w:pPr>
            <w:pStyle w:val="Body"/>
          </w:pPr>
        </w:pPrChange>
      </w:pPr>
      <w:r w:rsidRPr="00DB0808">
        <w:rPr>
          <w:color w:val="000000" w:themeColor="text1"/>
          <w:rPrChange w:id="128" w:author="Michael Lauria" w:date="2015-02-14T13:06:00Z">
            <w:rPr>
              <w:u w:color="0000FF"/>
            </w:rPr>
          </w:rPrChange>
        </w:rPr>
        <w:t># Value of y_stream will become f([3, 5]) = [9, 25]</w:t>
      </w:r>
    </w:p>
    <w:p w14:paraId="009ED23C" w14:textId="77777777" w:rsidR="00DB0808" w:rsidRDefault="00DB0808" w:rsidP="00DB0808">
      <w:pPr>
        <w:pStyle w:val="Code"/>
        <w:rPr>
          <w:rFonts w:eastAsia="Arial" w:hAnsi="Arial" w:cs="Arial"/>
        </w:rPr>
        <w:pPrChange w:id="129" w:author="Michael Lauria" w:date="2015-02-14T13:06:00Z">
          <w:pPr>
            <w:pStyle w:val="Body"/>
          </w:pPr>
        </w:pPrChange>
      </w:pPr>
    </w:p>
    <w:p w14:paraId="6224EC5E" w14:textId="67F3F4FA" w:rsidR="00950EC3" w:rsidRDefault="0004784A" w:rsidP="00DB0808">
      <w:pPr>
        <w:pStyle w:val="Body"/>
        <w:pBdr>
          <w:bottom w:val="nil"/>
        </w:pBdr>
        <w:rPr>
          <w:rFonts w:ascii="Times New Roman" w:eastAsia="Times New Roman" w:hAnsi="Times New Roman" w:cs="Times New Roman"/>
        </w:rPr>
        <w:pPrChange w:id="130" w:author="Michael Lauria" w:date="2015-02-14T13:09:00Z">
          <w:pPr>
            <w:pStyle w:val="Body"/>
          </w:pPr>
        </w:pPrChange>
      </w:pPr>
      <w:r>
        <w:rPr>
          <w:rFonts w:ascii="Times New Roman"/>
        </w:rPr>
        <w:t xml:space="preserve">When the value of x_stream changes from [ ] to [3, 5],  since </w:t>
      </w:r>
      <w:ins w:id="131" w:author="Michael Lauria" w:date="2015-02-14T13:07:00Z">
        <w:r w:rsidR="00DB0808">
          <w:t>square_elems</w:t>
        </w:r>
      </w:ins>
      <w:del w:id="132" w:author="Michael Lauria" w:date="2015-02-14T13:07:00Z">
        <w:r w:rsidDel="00DB0808">
          <w:rPr>
            <w:rFonts w:ascii="Times New Roman"/>
          </w:rPr>
          <w:delText>f</w:delText>
        </w:r>
      </w:del>
      <w:r>
        <w:rPr>
          <w:rFonts w:ascii="Times New Roman"/>
        </w:rPr>
        <w:t>([3, 5]) = [9, 25], the agent that generates y_stream will append messages with values 9 and 25 (in that order) to the tail of y_stream. The time at which these messages will be sent is not specified. So, the value of y_stream will become [9, 25].</w:t>
      </w:r>
    </w:p>
    <w:p w14:paraId="3D8CAF36" w14:textId="77777777" w:rsidR="00950EC3" w:rsidRDefault="0004784A" w:rsidP="00DB0808">
      <w:pPr>
        <w:pStyle w:val="Body"/>
        <w:pBdr>
          <w:bottom w:val="nil"/>
        </w:pBdr>
        <w:rPr>
          <w:rFonts w:ascii="Times New Roman" w:eastAsia="Times New Roman" w:hAnsi="Times New Roman" w:cs="Times New Roman"/>
        </w:rPr>
        <w:pPrChange w:id="133" w:author="Michael Lauria" w:date="2015-02-14T13:09:00Z">
          <w:pPr>
            <w:pStyle w:val="Body"/>
          </w:pPr>
        </w:pPrChange>
      </w:pPr>
      <w:r>
        <w:rPr>
          <w:rFonts w:ascii="Times New Roman"/>
        </w:rPr>
        <w:t>Next, let us extend stream x further:</w:t>
      </w:r>
    </w:p>
    <w:p w14:paraId="592A7505" w14:textId="77777777" w:rsidR="00950EC3" w:rsidRDefault="0004784A" w:rsidP="00DB0808">
      <w:pPr>
        <w:pStyle w:val="Code"/>
        <w:pBdr>
          <w:bottom w:val="nil"/>
        </w:pBdr>
        <w:rPr>
          <w:rFonts w:eastAsia="Arial" w:hAnsi="Arial" w:cs="Arial"/>
        </w:rPr>
        <w:pPrChange w:id="134" w:author="Michael Lauria" w:date="2015-02-14T13:09:00Z">
          <w:pPr>
            <w:pStyle w:val="Body"/>
          </w:pPr>
        </w:pPrChange>
      </w:pPr>
      <w:r>
        <w:t>x_stream.extend([2, 4])</w:t>
      </w:r>
    </w:p>
    <w:p w14:paraId="4CD828D1" w14:textId="77777777" w:rsidR="00950EC3" w:rsidRPr="00DB0808" w:rsidRDefault="0004784A" w:rsidP="00DB0808">
      <w:pPr>
        <w:pStyle w:val="Code"/>
        <w:pBdr>
          <w:bottom w:val="nil"/>
        </w:pBdr>
        <w:rPr>
          <w:rFonts w:eastAsia="Arial" w:hAnsi="Arial" w:cs="Arial"/>
          <w:color w:val="000000" w:themeColor="text1"/>
          <w:rPrChange w:id="135" w:author="Michael Lauria" w:date="2015-02-14T13:07:00Z">
            <w:rPr>
              <w:rFonts w:eastAsia="Arial" w:hAnsi="Arial" w:cs="Arial"/>
              <w:u w:color="0000FF"/>
            </w:rPr>
          </w:rPrChange>
        </w:rPr>
        <w:pPrChange w:id="136" w:author="Michael Lauria" w:date="2015-02-14T13:09:00Z">
          <w:pPr>
            <w:pStyle w:val="Body"/>
          </w:pPr>
        </w:pPrChange>
      </w:pPr>
      <w:r w:rsidRPr="00DB0808">
        <w:rPr>
          <w:color w:val="000000" w:themeColor="text1"/>
          <w:rPrChange w:id="137" w:author="Michael Lauria" w:date="2015-02-14T13:07:00Z">
            <w:rPr>
              <w:u w:color="0000FF"/>
            </w:rPr>
          </w:rPrChange>
        </w:rPr>
        <w:t># The value of x_stream is [3, 5, 2, 4]</w:t>
      </w:r>
    </w:p>
    <w:p w14:paraId="1BA2B843" w14:textId="77777777" w:rsidR="00950EC3" w:rsidRDefault="0004784A" w:rsidP="00DB0808">
      <w:pPr>
        <w:pStyle w:val="Code"/>
        <w:pBdr>
          <w:bottom w:val="nil"/>
        </w:pBdr>
        <w:rPr>
          <w:ins w:id="138" w:author="Michael Lauria" w:date="2015-02-14T13:07:00Z"/>
          <w:color w:val="000000" w:themeColor="text1"/>
        </w:rPr>
        <w:pPrChange w:id="139" w:author="Michael Lauria" w:date="2015-02-14T13:09:00Z">
          <w:pPr>
            <w:pStyle w:val="Body"/>
          </w:pPr>
        </w:pPrChange>
      </w:pPr>
      <w:r w:rsidRPr="00DB0808">
        <w:rPr>
          <w:color w:val="000000" w:themeColor="text1"/>
          <w:rPrChange w:id="140" w:author="Michael Lauria" w:date="2015-02-14T13:07:00Z">
            <w:rPr>
              <w:u w:color="0000FF"/>
            </w:rPr>
          </w:rPrChange>
        </w:rPr>
        <w:t># The value of y_stream will become f([3, 5, 2, 4]) = [9, 25, 4, 16]</w:t>
      </w:r>
    </w:p>
    <w:p w14:paraId="150A08F8" w14:textId="77777777" w:rsidR="00DB0808" w:rsidRPr="00DB0808" w:rsidRDefault="00DB0808" w:rsidP="00DB0808">
      <w:pPr>
        <w:pStyle w:val="Code"/>
        <w:pBdr>
          <w:bottom w:val="nil"/>
        </w:pBdr>
        <w:rPr>
          <w:rFonts w:eastAsia="Arial" w:hAnsi="Arial" w:cs="Arial"/>
          <w:color w:val="000000" w:themeColor="text1"/>
          <w:rPrChange w:id="141" w:author="Michael Lauria" w:date="2015-02-14T13:07:00Z">
            <w:rPr>
              <w:rFonts w:eastAsia="Arial" w:hAnsi="Arial" w:cs="Arial"/>
              <w:u w:color="0000FF"/>
            </w:rPr>
          </w:rPrChange>
        </w:rPr>
        <w:pPrChange w:id="142" w:author="Michael Lauria" w:date="2015-02-14T13:09:00Z">
          <w:pPr>
            <w:pStyle w:val="Body"/>
          </w:pPr>
        </w:pPrChange>
      </w:pPr>
    </w:p>
    <w:p w14:paraId="4C83B01D" w14:textId="77777777" w:rsidR="00950EC3" w:rsidRDefault="0004784A" w:rsidP="00DB0808">
      <w:pPr>
        <w:pStyle w:val="Body"/>
        <w:pBdr>
          <w:bottom w:val="nil"/>
        </w:pBdr>
        <w:rPr>
          <w:rFonts w:ascii="Times New Roman" w:eastAsia="Times New Roman" w:hAnsi="Times New Roman" w:cs="Times New Roman"/>
        </w:rPr>
        <w:pPrChange w:id="143" w:author="Michael Lauria" w:date="2015-02-14T13:09:00Z">
          <w:pPr>
            <w:pStyle w:val="Body"/>
          </w:pPr>
        </w:pPrChange>
      </w:pPr>
      <w:r>
        <w:rPr>
          <w:rFonts w:ascii="Times New Roman"/>
        </w:rPr>
        <w:t>The agent that generates y_stream will put messages in f([2, 4]) = [4, 16] in y_stream, so the value of y_stream will become [9, 25, 4, 16]</w:t>
      </w:r>
    </w:p>
    <w:p w14:paraId="73083734" w14:textId="77777777" w:rsidR="00950EC3" w:rsidRDefault="0004784A" w:rsidP="00DB0808">
      <w:pPr>
        <w:pStyle w:val="Body"/>
        <w:pBdr>
          <w:bottom w:val="nil"/>
        </w:pBdr>
        <w:rPr>
          <w:rFonts w:ascii="Times New Roman" w:eastAsia="Times New Roman" w:hAnsi="Times New Roman" w:cs="Times New Roman"/>
          <w:b/>
          <w:bCs/>
          <w:color w:val="FF2600"/>
          <w:sz w:val="32"/>
          <w:szCs w:val="32"/>
        </w:rPr>
        <w:pPrChange w:id="144" w:author="Michael Lauria" w:date="2015-02-14T13:09:00Z">
          <w:pPr>
            <w:pStyle w:val="Body"/>
          </w:pPr>
        </w:pPrChange>
      </w:pPr>
      <w:r>
        <w:rPr>
          <w:rFonts w:ascii="Times New Roman"/>
          <w:b/>
          <w:bCs/>
          <w:color w:val="FF2600"/>
          <w:sz w:val="32"/>
          <w:szCs w:val="32"/>
        </w:rPr>
        <w:t>Restriction on list function f</w:t>
      </w:r>
    </w:p>
    <w:p w14:paraId="1D3AAA99" w14:textId="77777777" w:rsidR="00950EC3" w:rsidRDefault="0004784A" w:rsidP="00DB0808">
      <w:pPr>
        <w:pStyle w:val="Body"/>
        <w:pBdr>
          <w:bottom w:val="nil"/>
        </w:pBdr>
        <w:rPr>
          <w:rFonts w:ascii="Times New Roman" w:eastAsia="Times New Roman" w:hAnsi="Times New Roman" w:cs="Times New Roman"/>
        </w:rPr>
        <w:pPrChange w:id="145" w:author="Michael Lauria" w:date="2015-02-14T13:09:00Z">
          <w:pPr>
            <w:pStyle w:val="Body"/>
          </w:pPr>
        </w:pPrChange>
      </w:pPr>
      <w:commentRangeStart w:id="146"/>
      <w:r>
        <w:rPr>
          <w:rFonts w:ascii="Times New Roman"/>
        </w:rPr>
        <w:t>Function f must be prefix closed, i.e.</w:t>
      </w:r>
    </w:p>
    <w:p w14:paraId="6EAF67DA" w14:textId="77777777" w:rsidR="00950EC3" w:rsidRDefault="0004784A" w:rsidP="00DB0808">
      <w:pPr>
        <w:pStyle w:val="Body"/>
        <w:pBdr>
          <w:bottom w:val="nil"/>
        </w:pBdr>
        <w:rPr>
          <w:rFonts w:ascii="Arial" w:eastAsia="Arial" w:hAnsi="Arial" w:cs="Arial"/>
          <w:color w:val="FF2600"/>
          <w:u w:color="0000FF"/>
        </w:rPr>
        <w:pPrChange w:id="147" w:author="Michael Lauria" w:date="2015-02-14T13:09:00Z">
          <w:pPr>
            <w:pStyle w:val="Body"/>
          </w:pPr>
        </w:pPrChange>
      </w:pPr>
      <w:r>
        <w:rPr>
          <w:rFonts w:ascii="Arial"/>
          <w:color w:val="FF2600"/>
          <w:u w:color="0000FF"/>
        </w:rPr>
        <w:t>for all lists x, and for all n where 0 &lt;= n &lt; len(x):</w:t>
      </w:r>
    </w:p>
    <w:p w14:paraId="5A2FFFD8" w14:textId="77777777" w:rsidR="00950EC3" w:rsidRDefault="0004784A" w:rsidP="00DB0808">
      <w:pPr>
        <w:pStyle w:val="Body"/>
        <w:pBdr>
          <w:bottom w:val="nil"/>
        </w:pBdr>
        <w:rPr>
          <w:rFonts w:ascii="Arial" w:eastAsia="Arial" w:hAnsi="Arial" w:cs="Arial"/>
          <w:color w:val="FF2600"/>
          <w:u w:color="0000FF"/>
        </w:rPr>
        <w:pPrChange w:id="148" w:author="Michael Lauria" w:date="2015-02-14T13:09:00Z">
          <w:pPr>
            <w:pStyle w:val="Body"/>
          </w:pPr>
        </w:pPrChange>
      </w:pPr>
      <w:r>
        <w:rPr>
          <w:rFonts w:ascii="Arial"/>
          <w:color w:val="FF2600"/>
          <w:u w:color="0000FF"/>
        </w:rPr>
        <w:t xml:space="preserve">                 f(x) = f(x[:n]).extend(f(x[n:])</w:t>
      </w:r>
    </w:p>
    <w:commentRangeEnd w:id="146"/>
    <w:p w14:paraId="7E76DFCD" w14:textId="77777777" w:rsidR="00950EC3" w:rsidRDefault="00DB0808" w:rsidP="00DB0808">
      <w:pPr>
        <w:pStyle w:val="Body"/>
        <w:pBdr>
          <w:bottom w:val="nil"/>
        </w:pBdr>
        <w:rPr>
          <w:rFonts w:ascii="Times New Roman" w:eastAsia="Times New Roman" w:hAnsi="Times New Roman" w:cs="Times New Roman"/>
        </w:rPr>
        <w:pPrChange w:id="149" w:author="Michael Lauria" w:date="2015-02-14T13:09:00Z">
          <w:pPr>
            <w:pStyle w:val="Body"/>
          </w:pPr>
        </w:pPrChange>
      </w:pPr>
      <w:r>
        <w:rPr>
          <w:rStyle w:val="CommentReference"/>
          <w:rFonts w:ascii="Times New Roman" w:eastAsia="Arial Unicode MS" w:hAnsi="Times New Roman" w:cs="Times New Roman"/>
          <w:color w:val="auto"/>
        </w:rPr>
        <w:commentReference w:id="146"/>
      </w:r>
      <w:r w:rsidR="0004784A">
        <w:rPr>
          <w:rFonts w:ascii="Times New Roman"/>
        </w:rPr>
        <w:t xml:space="preserve">The function must return the same value regardless of whether the list is processed element by element of in groups. An example of a function that we do </w:t>
      </w:r>
      <w:r w:rsidR="0004784A">
        <w:rPr>
          <w:rFonts w:ascii="Times New Roman"/>
          <w:i/>
          <w:iCs/>
        </w:rPr>
        <w:t>not</w:t>
      </w:r>
      <w:r w:rsidR="0004784A">
        <w:rPr>
          <w:rFonts w:ascii="Times New Roman"/>
        </w:rPr>
        <w:t xml:space="preserve"> allow is:</w:t>
      </w:r>
    </w:p>
    <w:p w14:paraId="3174AF9D" w14:textId="77777777" w:rsidR="00950EC3" w:rsidRDefault="0004784A" w:rsidP="00DB0808">
      <w:pPr>
        <w:pStyle w:val="Code"/>
        <w:pBdr>
          <w:bottom w:val="nil"/>
        </w:pBdr>
        <w:rPr>
          <w:rFonts w:eastAsia="Arial" w:hAnsi="Arial" w:cs="Arial"/>
        </w:rPr>
        <w:pPrChange w:id="150" w:author="Michael Lauria" w:date="2015-02-14T13:09:00Z">
          <w:pPr>
            <w:pStyle w:val="Body"/>
          </w:pPr>
        </w:pPrChange>
      </w:pPr>
      <w:r>
        <w:t>def h(x):</w:t>
      </w:r>
    </w:p>
    <w:p w14:paraId="6481E27D" w14:textId="77777777" w:rsidR="00950EC3" w:rsidRDefault="0004784A" w:rsidP="00DB0808">
      <w:pPr>
        <w:pStyle w:val="Code"/>
        <w:pBdr>
          <w:bottom w:val="nil"/>
        </w:pBdr>
        <w:rPr>
          <w:rFonts w:eastAsia="Arial" w:hAnsi="Arial" w:cs="Arial"/>
        </w:rPr>
        <w:pPrChange w:id="151" w:author="Michael Lauria" w:date="2015-02-14T13:09:00Z">
          <w:pPr>
            <w:pStyle w:val="Body"/>
          </w:pPr>
        </w:pPrChange>
      </w:pPr>
      <w:r>
        <w:rPr>
          <w:rFonts w:eastAsia="Arial" w:hAnsi="Arial" w:cs="Arial"/>
        </w:rPr>
        <w:tab/>
        <w:t>if len(x) &lt; 3: return x</w:t>
      </w:r>
    </w:p>
    <w:p w14:paraId="65DAC80C" w14:textId="77777777" w:rsidR="00950EC3" w:rsidRDefault="0004784A" w:rsidP="00DB0808">
      <w:pPr>
        <w:pStyle w:val="Code"/>
        <w:pBdr>
          <w:bottom w:val="nil"/>
        </w:pBdr>
        <w:rPr>
          <w:ins w:id="152" w:author="Michael Lauria" w:date="2015-02-14T13:08:00Z"/>
          <w:rFonts w:eastAsia="Arial" w:hAnsi="Arial" w:cs="Arial"/>
        </w:rPr>
        <w:pPrChange w:id="153" w:author="Michael Lauria" w:date="2015-02-14T13:09:00Z">
          <w:pPr>
            <w:pStyle w:val="Body"/>
          </w:pPr>
        </w:pPrChange>
      </w:pPr>
      <w:r>
        <w:rPr>
          <w:rFonts w:eastAsia="Arial" w:hAnsi="Arial" w:cs="Arial"/>
        </w:rPr>
        <w:tab/>
        <w:t>else: return [0]</w:t>
      </w:r>
    </w:p>
    <w:p w14:paraId="757F1CA3" w14:textId="77777777" w:rsidR="00DB0808" w:rsidRDefault="00DB0808" w:rsidP="00DB0808">
      <w:pPr>
        <w:pStyle w:val="Code"/>
        <w:pBdr>
          <w:bottom w:val="nil"/>
        </w:pBdr>
        <w:rPr>
          <w:rFonts w:eastAsia="Arial" w:hAnsi="Arial" w:cs="Arial"/>
        </w:rPr>
        <w:pPrChange w:id="154" w:author="Michael Lauria" w:date="2015-02-14T13:09:00Z">
          <w:pPr>
            <w:pStyle w:val="Body"/>
          </w:pPr>
        </w:pPrChange>
      </w:pPr>
    </w:p>
    <w:p w14:paraId="1539711E" w14:textId="3F84E71A" w:rsidR="00950EC3" w:rsidRDefault="0004784A" w:rsidP="00DB0808">
      <w:pPr>
        <w:pStyle w:val="Body"/>
        <w:pBdr>
          <w:bottom w:val="nil"/>
        </w:pBdr>
        <w:rPr>
          <w:rFonts w:ascii="Times New Roman" w:eastAsia="Times New Roman" w:hAnsi="Times New Roman" w:cs="Times New Roman"/>
        </w:rPr>
        <w:pPrChange w:id="155" w:author="Michael Lauria" w:date="2015-02-14T13:09:00Z">
          <w:pPr>
            <w:pStyle w:val="Body"/>
          </w:pPr>
        </w:pPrChange>
      </w:pPr>
      <w:r>
        <w:rPr>
          <w:rFonts w:ascii="Times New Roman"/>
        </w:rPr>
        <w:t>This is because if x = [1, 2, 3], then h(x[:2]) = [1, 2]</w:t>
      </w:r>
      <w:del w:id="156" w:author="Michael Lauria" w:date="2015-02-14T13:09:00Z">
        <w:r w:rsidDel="00DB0808">
          <w:rPr>
            <w:rFonts w:ascii="Times New Roman"/>
          </w:rPr>
          <w:delText>)</w:delText>
        </w:r>
      </w:del>
      <w:r>
        <w:rPr>
          <w:rFonts w:ascii="Times New Roman"/>
        </w:rPr>
        <w:t xml:space="preserve"> and h(x[2:]) = [3], but h(x) = [0]</w:t>
      </w:r>
      <w:ins w:id="157" w:author="Michael Lauria" w:date="2015-02-14T13:09:00Z">
        <w:r w:rsidR="00DB0808">
          <w:rPr>
            <w:rFonts w:ascii="Times New Roman"/>
          </w:rPr>
          <w:t xml:space="preserve">. </w:t>
        </w:r>
      </w:ins>
      <w:del w:id="158" w:author="Michael Lauria" w:date="2015-02-14T13:09:00Z">
        <w:r w:rsidDel="00DB0808">
          <w:rPr>
            <w:rFonts w:ascii="Times New Roman"/>
          </w:rPr>
          <w:delText xml:space="preserve"> whereas if </w:delText>
        </w:r>
      </w:del>
      <w:ins w:id="159" w:author="Michael Lauria" w:date="2015-02-14T13:09:00Z">
        <w:r w:rsidR="00DB0808">
          <w:rPr>
            <w:rFonts w:ascii="Times New Roman"/>
          </w:rPr>
          <w:t xml:space="preserve">If </w:t>
        </w:r>
      </w:ins>
      <w:r>
        <w:rPr>
          <w:rFonts w:ascii="Times New Roman"/>
        </w:rPr>
        <w:t>h were prefix-closed, the value of h(x) would be [1, 2, 3].</w:t>
      </w:r>
    </w:p>
    <w:p w14:paraId="57B54FEF" w14:textId="77777777" w:rsidR="00950EC3" w:rsidRDefault="0004784A" w:rsidP="00DB0808">
      <w:pPr>
        <w:pStyle w:val="Body"/>
        <w:pBdr>
          <w:bottom w:val="nil"/>
        </w:pBdr>
        <w:rPr>
          <w:rFonts w:ascii="Times New Roman" w:eastAsia="Times New Roman" w:hAnsi="Times New Roman" w:cs="Times New Roman"/>
          <w:b/>
          <w:bCs/>
          <w:sz w:val="28"/>
          <w:szCs w:val="28"/>
        </w:rPr>
        <w:pPrChange w:id="160" w:author="Michael Lauria" w:date="2015-02-14T13:09:00Z">
          <w:pPr>
            <w:pStyle w:val="Body"/>
          </w:pPr>
        </w:pPrChange>
      </w:pPr>
      <w:r>
        <w:rPr>
          <w:rFonts w:ascii="Times New Roman"/>
          <w:b/>
          <w:bCs/>
          <w:sz w:val="28"/>
          <w:szCs w:val="28"/>
        </w:rPr>
        <w:t>Functional composition of streams</w:t>
      </w:r>
    </w:p>
    <w:p w14:paraId="61C85AF7" w14:textId="77777777" w:rsidR="00950EC3" w:rsidRDefault="0004784A" w:rsidP="00DB0808">
      <w:pPr>
        <w:pStyle w:val="Body"/>
        <w:pBdr>
          <w:bottom w:val="nil"/>
        </w:pBdr>
        <w:rPr>
          <w:rFonts w:ascii="Times New Roman" w:eastAsia="Times New Roman" w:hAnsi="Times New Roman" w:cs="Times New Roman"/>
        </w:rPr>
        <w:pPrChange w:id="161" w:author="Michael Lauria" w:date="2015-02-14T13:09:00Z">
          <w:pPr>
            <w:pStyle w:val="Body"/>
          </w:pPr>
        </w:pPrChange>
      </w:pPr>
      <w:r>
        <w:rPr>
          <w:rFonts w:ascii="Times New Roman"/>
        </w:rPr>
        <w:t>If f and g are functions from a list to a list, then we can define a function h that is a composition of g and f as follows:</w:t>
      </w:r>
    </w:p>
    <w:p w14:paraId="5E569915" w14:textId="77777777" w:rsidR="00950EC3" w:rsidRDefault="0004784A" w:rsidP="00DB0808">
      <w:pPr>
        <w:pStyle w:val="Code"/>
        <w:pBdr>
          <w:bottom w:val="nil"/>
        </w:pBdr>
        <w:rPr>
          <w:ins w:id="162" w:author="Michael Lauria" w:date="2015-02-14T13:09:00Z"/>
        </w:rPr>
        <w:pPrChange w:id="163" w:author="Michael Lauria" w:date="2015-02-14T13:09:00Z">
          <w:pPr>
            <w:pStyle w:val="Body"/>
          </w:pPr>
        </w:pPrChange>
      </w:pPr>
      <w:r>
        <w:t>def h(x_list): return g(f(x_list))</w:t>
      </w:r>
    </w:p>
    <w:p w14:paraId="68A29A66" w14:textId="77777777" w:rsidR="00DB0808" w:rsidRDefault="00DB0808" w:rsidP="00DB0808">
      <w:pPr>
        <w:pStyle w:val="Code"/>
        <w:pBdr>
          <w:bottom w:val="nil"/>
        </w:pBdr>
        <w:pPrChange w:id="164" w:author="Michael Lauria" w:date="2015-02-14T13:09:00Z">
          <w:pPr>
            <w:pStyle w:val="Body"/>
          </w:pPr>
        </w:pPrChange>
      </w:pPr>
    </w:p>
    <w:p w14:paraId="3B3BB54A" w14:textId="77777777" w:rsidR="00950EC3" w:rsidRDefault="0004784A" w:rsidP="00DB0808">
      <w:pPr>
        <w:pStyle w:val="Body"/>
        <w:pBdr>
          <w:bottom w:val="nil"/>
        </w:pBdr>
        <w:rPr>
          <w:rFonts w:ascii="Times New Roman" w:eastAsia="Times New Roman" w:hAnsi="Times New Roman" w:cs="Times New Roman"/>
        </w:rPr>
        <w:pPrChange w:id="165" w:author="Michael Lauria" w:date="2015-02-14T13:09:00Z">
          <w:pPr>
            <w:pStyle w:val="Body"/>
          </w:pPr>
        </w:pPrChange>
      </w:pPr>
      <w:r>
        <w:rPr>
          <w:rFonts w:ascii="Times New Roman"/>
        </w:rPr>
        <w:t>Likewise, we can compose functions on streams:</w:t>
      </w:r>
    </w:p>
    <w:p w14:paraId="7CA6989E" w14:textId="77777777" w:rsidR="00950EC3" w:rsidRDefault="0004784A" w:rsidP="00DB0808">
      <w:pPr>
        <w:pStyle w:val="Code"/>
        <w:pBdr>
          <w:bottom w:val="nil"/>
        </w:pBdr>
        <w:rPr>
          <w:rFonts w:eastAsia="Arial" w:hAnsi="Arial" w:cs="Arial"/>
        </w:rPr>
        <w:pPrChange w:id="166" w:author="Michael Lauria" w:date="2015-02-14T13:09:00Z">
          <w:pPr>
            <w:pStyle w:val="Body"/>
          </w:pPr>
        </w:pPrChange>
      </w:pPr>
      <w:r>
        <w:t>def F(x_stream): return op(f, x_stream)</w:t>
      </w:r>
    </w:p>
    <w:p w14:paraId="1E39E335" w14:textId="77777777" w:rsidR="00950EC3" w:rsidRDefault="0004784A" w:rsidP="00DB0808">
      <w:pPr>
        <w:pStyle w:val="Code"/>
        <w:pBdr>
          <w:bottom w:val="nil"/>
        </w:pBdr>
        <w:rPr>
          <w:rFonts w:eastAsia="Arial" w:hAnsi="Arial" w:cs="Arial"/>
        </w:rPr>
        <w:pPrChange w:id="167" w:author="Michael Lauria" w:date="2015-02-14T13:09:00Z">
          <w:pPr>
            <w:pStyle w:val="Body"/>
          </w:pPr>
        </w:pPrChange>
      </w:pPr>
      <w:r>
        <w:t>def G(x_stream): return op(g, x_stream)</w:t>
      </w:r>
    </w:p>
    <w:p w14:paraId="2DCE1AD5" w14:textId="77777777" w:rsidR="00950EC3" w:rsidRDefault="0004784A" w:rsidP="00DB0808">
      <w:pPr>
        <w:pStyle w:val="Code"/>
        <w:pBdr>
          <w:bottom w:val="nil"/>
        </w:pBdr>
        <w:pPrChange w:id="168" w:author="Michael Lauria" w:date="2015-02-14T13:09:00Z">
          <w:pPr>
            <w:pStyle w:val="Body"/>
          </w:pPr>
        </w:pPrChange>
      </w:pPr>
      <w:r>
        <w:t>def H(x_stream): return G(F(x_stream)</w:t>
      </w:r>
    </w:p>
    <w:p w14:paraId="56E82828" w14:textId="77777777" w:rsidR="00950EC3" w:rsidRDefault="00950EC3" w:rsidP="00DB0808">
      <w:pPr>
        <w:pStyle w:val="Body"/>
        <w:pBdr>
          <w:bottom w:val="nil"/>
        </w:pBdr>
        <w:rPr>
          <w:rFonts w:ascii="Arial" w:eastAsia="Arial" w:hAnsi="Arial" w:cs="Arial"/>
          <w:color w:val="0000FF"/>
          <w:u w:color="0000FF"/>
        </w:rPr>
        <w:pPrChange w:id="169" w:author="Michael Lauria" w:date="2015-02-14T13:09:00Z">
          <w:pPr>
            <w:pStyle w:val="Body"/>
          </w:pPr>
        </w:pPrChange>
      </w:pPr>
    </w:p>
    <w:p w14:paraId="23596B03" w14:textId="77777777" w:rsidR="00950EC3" w:rsidRDefault="0004784A">
      <w:pPr>
        <w:pStyle w:val="Heading2"/>
        <w:rPr>
          <w:rFonts w:ascii="Times New Roman" w:eastAsia="Times New Roman" w:hAnsi="Times New Roman" w:cs="Times New Roman"/>
          <w:color w:val="000000"/>
          <w:sz w:val="36"/>
          <w:szCs w:val="36"/>
        </w:rPr>
      </w:pPr>
      <w:r>
        <w:rPr>
          <w:rFonts w:ascii="Times New Roman"/>
          <w:color w:val="000000"/>
          <w:sz w:val="36"/>
          <w:szCs w:val="36"/>
        </w:rPr>
        <w:t>Merge: Functions from multiple lists to a single list</w:t>
      </w:r>
    </w:p>
    <w:p w14:paraId="386B1BD2" w14:textId="77777777" w:rsidR="00950EC3" w:rsidRDefault="0004784A">
      <w:pPr>
        <w:pStyle w:val="Body"/>
        <w:rPr>
          <w:rFonts w:ascii="Times New Roman" w:eastAsia="Times New Roman" w:hAnsi="Times New Roman" w:cs="Times New Roman"/>
        </w:rPr>
      </w:pPr>
      <w:r>
        <w:rPr>
          <w:rFonts w:ascii="Times New Roman"/>
        </w:rPr>
        <w:t>Given a function f that has a list of lists as input and returns a list, we define a function F that has a list of streams as input and returns a stream, as follows:</w:t>
      </w:r>
    </w:p>
    <w:p w14:paraId="001716F1" w14:textId="77777777" w:rsidR="00950EC3" w:rsidRDefault="0004784A" w:rsidP="00DB0808">
      <w:pPr>
        <w:pStyle w:val="Code"/>
        <w:rPr>
          <w:rFonts w:eastAsia="Arial" w:hAnsi="Arial" w:cs="Arial"/>
        </w:rPr>
        <w:pPrChange w:id="170" w:author="Michael Lauria" w:date="2015-02-14T13:09:00Z">
          <w:pPr>
            <w:pStyle w:val="Body"/>
          </w:pPr>
        </w:pPrChange>
      </w:pPr>
      <w:r>
        <w:t>from Agent import *</w:t>
      </w:r>
    </w:p>
    <w:p w14:paraId="10D7D240" w14:textId="77777777" w:rsidR="00950EC3" w:rsidRDefault="0004784A" w:rsidP="00DB0808">
      <w:pPr>
        <w:pStyle w:val="Code"/>
        <w:rPr>
          <w:rFonts w:eastAsia="Arial" w:hAnsi="Arial" w:cs="Arial"/>
        </w:rPr>
        <w:pPrChange w:id="171" w:author="Michael Lauria" w:date="2015-02-14T13:09:00Z">
          <w:pPr>
            <w:pStyle w:val="Body"/>
          </w:pPr>
        </w:pPrChange>
      </w:pPr>
      <w:r>
        <w:t>from ListOperators import merge</w:t>
      </w:r>
    </w:p>
    <w:p w14:paraId="42A9ABA8" w14:textId="77777777" w:rsidR="00950EC3" w:rsidRDefault="0004784A" w:rsidP="00DB0808">
      <w:pPr>
        <w:pStyle w:val="Code"/>
        <w:rPr>
          <w:ins w:id="172" w:author="Michael Lauria" w:date="2015-02-14T13:09:00Z"/>
        </w:rPr>
        <w:pPrChange w:id="173" w:author="Michael Lauria" w:date="2015-02-14T13:09:00Z">
          <w:pPr>
            <w:pStyle w:val="Body"/>
          </w:pPr>
        </w:pPrChange>
      </w:pPr>
      <w:r>
        <w:t>def F(list_of_streams): return merge(f, list_of_streams)</w:t>
      </w:r>
    </w:p>
    <w:p w14:paraId="410A1F9C" w14:textId="77777777" w:rsidR="00DB0808" w:rsidRDefault="00DB0808" w:rsidP="00DB0808">
      <w:pPr>
        <w:pStyle w:val="Code"/>
        <w:pPrChange w:id="174" w:author="Michael Lauria" w:date="2015-02-14T13:09:00Z">
          <w:pPr>
            <w:pStyle w:val="Body"/>
          </w:pPr>
        </w:pPrChange>
      </w:pPr>
    </w:p>
    <w:p w14:paraId="022B1B54" w14:textId="2B78B19B" w:rsidR="00950EC3" w:rsidRDefault="0004784A">
      <w:pPr>
        <w:pStyle w:val="Body"/>
        <w:rPr>
          <w:rFonts w:ascii="Times New Roman" w:eastAsia="Times New Roman" w:hAnsi="Times New Roman" w:cs="Times New Roman"/>
        </w:rPr>
      </w:pPr>
      <w:r>
        <w:rPr>
          <w:rFonts w:ascii="Times New Roman"/>
        </w:rPr>
        <w:t xml:space="preserve">We use </w:t>
      </w:r>
      <w:r>
        <w:rPr>
          <w:rFonts w:ascii="Times New Roman"/>
          <w:i/>
          <w:iCs/>
        </w:rPr>
        <w:t>merge</w:t>
      </w:r>
      <w:r>
        <w:rPr>
          <w:rFonts w:ascii="Times New Roman"/>
        </w:rPr>
        <w:t xml:space="preserve"> rather than </w:t>
      </w:r>
      <w:r>
        <w:rPr>
          <w:rFonts w:ascii="Times New Roman"/>
          <w:i/>
          <w:iCs/>
        </w:rPr>
        <w:t>op</w:t>
      </w:r>
      <w:r>
        <w:rPr>
          <w:rFonts w:ascii="Times New Roman"/>
        </w:rPr>
        <w:t xml:space="preserve"> because op is an operator </w:t>
      </w:r>
      <w:r>
        <w:rPr>
          <w:rFonts w:hAnsi="Times New Roman"/>
        </w:rPr>
        <w:t>–</w:t>
      </w:r>
      <w:r>
        <w:rPr>
          <w:rFonts w:hAnsi="Times New Roman"/>
        </w:rPr>
        <w:t xml:space="preserve"> </w:t>
      </w:r>
      <w:r>
        <w:rPr>
          <w:rFonts w:ascii="Times New Roman"/>
        </w:rPr>
        <w:t xml:space="preserve">a function from a list to a list </w:t>
      </w:r>
      <w:r>
        <w:rPr>
          <w:rFonts w:hAnsi="Times New Roman"/>
        </w:rPr>
        <w:t>–</w:t>
      </w:r>
      <w:r>
        <w:rPr>
          <w:rFonts w:hAnsi="Times New Roman"/>
        </w:rPr>
        <w:t xml:space="preserve"> </w:t>
      </w:r>
      <w:del w:id="175" w:author="Michael Lauria" w:date="2015-02-14T13:10:00Z">
        <w:r w:rsidDel="00DB0808">
          <w:rPr>
            <w:rFonts w:ascii="Times New Roman"/>
          </w:rPr>
          <w:delText xml:space="preserve">whereas </w:delText>
        </w:r>
      </w:del>
      <w:ins w:id="176" w:author="Michael Lauria" w:date="2015-02-14T13:10:00Z">
        <w:r w:rsidR="00DB0808">
          <w:rPr>
            <w:rFonts w:ascii="Times New Roman"/>
          </w:rPr>
          <w:t xml:space="preserve">and </w:t>
        </w:r>
      </w:ins>
      <w:r>
        <w:rPr>
          <w:rFonts w:ascii="Times New Roman"/>
        </w:rPr>
        <w:t xml:space="preserve">here f is a function that merges multiple lists into a single list. </w:t>
      </w:r>
    </w:p>
    <w:p w14:paraId="4AC417DE" w14:textId="77777777" w:rsidR="00950EC3" w:rsidRDefault="0004784A">
      <w:pPr>
        <w:pStyle w:val="Body"/>
        <w:rPr>
          <w:rFonts w:ascii="Times New Roman" w:eastAsia="Times New Roman" w:hAnsi="Times New Roman" w:cs="Times New Roman"/>
        </w:rPr>
      </w:pPr>
      <w:r>
        <w:rPr>
          <w:rFonts w:ascii="Times New Roman"/>
        </w:rPr>
        <w:t>F(</w:t>
      </w:r>
      <w:r>
        <w:rPr>
          <w:rFonts w:ascii="Times New Roman"/>
          <w:u w:color="0000FF"/>
        </w:rPr>
        <w:t>list_of_streams</w:t>
      </w:r>
      <w:r>
        <w:rPr>
          <w:rFonts w:ascii="Times New Roman"/>
        </w:rPr>
        <w:t xml:space="preserve">) is a stream that is updated when messages are appended to any stream in </w:t>
      </w:r>
      <w:r>
        <w:rPr>
          <w:rFonts w:ascii="Times New Roman"/>
          <w:u w:color="0000FF"/>
        </w:rPr>
        <w:t>list_of_streams</w:t>
      </w:r>
      <w:r>
        <w:rPr>
          <w:rFonts w:ascii="Times New Roman"/>
        </w:rPr>
        <w:t xml:space="preserve">. If the value of </w:t>
      </w:r>
      <w:r>
        <w:rPr>
          <w:rFonts w:ascii="Times New Roman"/>
          <w:u w:color="0000FF"/>
        </w:rPr>
        <w:t>list_of_streams</w:t>
      </w:r>
      <w:r>
        <w:rPr>
          <w:rFonts w:ascii="Times New Roman"/>
        </w:rPr>
        <w:t xml:space="preserve"> is x at some point in time, then the value of F(</w:t>
      </w:r>
      <w:r>
        <w:rPr>
          <w:rFonts w:ascii="Times New Roman"/>
          <w:u w:color="0000FF"/>
        </w:rPr>
        <w:t>list_of_streams</w:t>
      </w:r>
      <w:r>
        <w:rPr>
          <w:rFonts w:ascii="Times New Roman"/>
        </w:rPr>
        <w:t>) will become f(x) at that point or later.</w:t>
      </w:r>
    </w:p>
    <w:p w14:paraId="5FD47BE3" w14:textId="77777777" w:rsidR="00950EC3" w:rsidRDefault="0004784A">
      <w:pPr>
        <w:pStyle w:val="Body"/>
        <w:rPr>
          <w:rFonts w:ascii="Times New Roman" w:eastAsia="Times New Roman" w:hAnsi="Times New Roman" w:cs="Times New Roman"/>
          <w:b/>
          <w:bCs/>
        </w:rPr>
      </w:pPr>
      <w:r>
        <w:rPr>
          <w:rFonts w:ascii="Times New Roman"/>
          <w:b/>
          <w:bCs/>
        </w:rPr>
        <w:t xml:space="preserve">Example of </w:t>
      </w:r>
      <w:r>
        <w:rPr>
          <w:rFonts w:ascii="Times New Roman"/>
          <w:b/>
          <w:bCs/>
          <w:i/>
          <w:iCs/>
        </w:rPr>
        <w:t>merge</w:t>
      </w:r>
    </w:p>
    <w:p w14:paraId="75A194F2" w14:textId="21D49FD9" w:rsidR="00950EC3" w:rsidRDefault="0004784A">
      <w:pPr>
        <w:pStyle w:val="Body"/>
        <w:rPr>
          <w:rFonts w:ascii="Times New Roman" w:eastAsia="Times New Roman" w:hAnsi="Times New Roman" w:cs="Times New Roman"/>
        </w:rPr>
      </w:pPr>
      <w:r>
        <w:rPr>
          <w:rFonts w:ascii="Times New Roman"/>
        </w:rPr>
        <w:t>We want to write a function that takes multiple streams as input and produces a single stream as output</w:t>
      </w:r>
      <w:ins w:id="177" w:author="Michael Lauria" w:date="2015-02-14T13:10:00Z">
        <w:r w:rsidR="00DB0808">
          <w:rPr>
            <w:rFonts w:ascii="Times New Roman"/>
          </w:rPr>
          <w:t>.</w:t>
        </w:r>
      </w:ins>
      <w:r>
        <w:rPr>
          <w:rFonts w:ascii="Times New Roman"/>
        </w:rPr>
        <w:t xml:space="preserve"> </w:t>
      </w:r>
      <w:del w:id="178" w:author="Michael Lauria" w:date="2015-02-14T13:10:00Z">
        <w:r w:rsidDel="00DB0808">
          <w:rPr>
            <w:rFonts w:ascii="Times New Roman"/>
          </w:rPr>
          <w:delText>where the</w:delText>
        </w:r>
      </w:del>
      <w:ins w:id="179" w:author="Michael Lauria" w:date="2015-02-14T13:10:00Z">
        <w:r w:rsidR="00DB0808">
          <w:rPr>
            <w:rFonts w:ascii="Times New Roman"/>
          </w:rPr>
          <w:t>The</w:t>
        </w:r>
      </w:ins>
      <w:r>
        <w:rPr>
          <w:rFonts w:ascii="Times New Roman"/>
        </w:rPr>
        <w:t xml:space="preserve"> output stream </w:t>
      </w:r>
      <w:ins w:id="180" w:author="Michael Lauria" w:date="2015-02-14T13:10:00Z">
        <w:r w:rsidR="00DB0808">
          <w:rPr>
            <w:rFonts w:ascii="Times New Roman"/>
          </w:rPr>
          <w:t xml:space="preserve">will </w:t>
        </w:r>
      </w:ins>
      <w:del w:id="181" w:author="Michael Lauria" w:date="2015-02-14T13:11:00Z">
        <w:r w:rsidDel="00DB0808">
          <w:rPr>
            <w:rFonts w:ascii="Times New Roman"/>
          </w:rPr>
          <w:delText>sums corresponding values of the input streams</w:delText>
        </w:r>
      </w:del>
      <w:ins w:id="182" w:author="Michael Lauria" w:date="2015-02-14T13:11:00Z">
        <w:r w:rsidR="00DB0808">
          <w:rPr>
            <w:rFonts w:ascii="Times New Roman"/>
          </w:rPr>
          <w:t>wait for a value from each stream, sum them, and return the sum before continuing</w:t>
        </w:r>
      </w:ins>
      <w:del w:id="183" w:author="Michael Lauria" w:date="2015-02-14T13:11:00Z">
        <w:r w:rsidDel="00DB0808">
          <w:rPr>
            <w:rFonts w:ascii="Times New Roman"/>
          </w:rPr>
          <w:delText>.</w:delText>
        </w:r>
      </w:del>
      <w:r>
        <w:rPr>
          <w:rFonts w:ascii="Times New Roman"/>
        </w:rPr>
        <w:t xml:space="preserve"> We first write a function </w:t>
      </w:r>
      <w:commentRangeStart w:id="184"/>
      <w:r>
        <w:rPr>
          <w:rFonts w:ascii="Times New Roman"/>
        </w:rPr>
        <w:t>f</w:t>
      </w:r>
      <w:commentRangeEnd w:id="184"/>
      <w:r w:rsidR="0070647D">
        <w:rPr>
          <w:rStyle w:val="CommentReference"/>
          <w:rFonts w:ascii="Times New Roman" w:eastAsia="Arial Unicode MS" w:hAnsi="Times New Roman" w:cs="Times New Roman"/>
          <w:color w:val="auto"/>
        </w:rPr>
        <w:commentReference w:id="184"/>
      </w:r>
      <w:r>
        <w:rPr>
          <w:rFonts w:ascii="Times New Roman"/>
        </w:rPr>
        <w:t xml:space="preserve"> on lists and then use list-function f to create a function F on streams. So, we write a function f that takes multiple lists as input and produces a single list as output where the output list sums corresponding values of the input lists. </w:t>
      </w:r>
    </w:p>
    <w:p w14:paraId="358D38D0" w14:textId="77777777" w:rsidR="0070647D" w:rsidRDefault="0004784A" w:rsidP="0070647D">
      <w:pPr>
        <w:pStyle w:val="Code"/>
        <w:rPr>
          <w:ins w:id="185" w:author="Michael Lauria" w:date="2015-02-14T13:12:00Z"/>
        </w:rPr>
        <w:pPrChange w:id="186" w:author="Michael Lauria" w:date="2015-02-14T13:12:00Z">
          <w:pPr>
            <w:pStyle w:val="Body"/>
          </w:pPr>
        </w:pPrChange>
      </w:pPr>
      <w:r>
        <w:rPr>
          <w:lang w:val="da-DK"/>
        </w:rPr>
        <w:t>def f(list</w:t>
      </w:r>
      <w:r>
        <w:t>_of_lists):</w:t>
      </w:r>
    </w:p>
    <w:p w14:paraId="52DBEDD1" w14:textId="05C95BAF" w:rsidR="00950EC3" w:rsidRDefault="0004784A" w:rsidP="0070647D">
      <w:pPr>
        <w:pStyle w:val="Code"/>
        <w:ind w:firstLine="720"/>
        <w:rPr>
          <w:ins w:id="187" w:author="Michael Lauria" w:date="2015-02-14T13:12:00Z"/>
        </w:rPr>
        <w:pPrChange w:id="188" w:author="Michael Lauria" w:date="2015-02-14T13:12:00Z">
          <w:pPr>
            <w:pStyle w:val="Body"/>
          </w:pPr>
        </w:pPrChange>
      </w:pPr>
      <w:del w:id="189" w:author="Michael Lauria" w:date="2015-02-14T13:12:00Z">
        <w:r w:rsidDel="0070647D">
          <w:delText xml:space="preserve"> </w:delText>
        </w:r>
      </w:del>
      <w:r>
        <w:t>return map(sum, zip(*list_of_lists))</w:t>
      </w:r>
    </w:p>
    <w:p w14:paraId="18CEED11" w14:textId="77777777" w:rsidR="0070647D" w:rsidRDefault="0070647D" w:rsidP="0070647D">
      <w:pPr>
        <w:pStyle w:val="Code"/>
        <w:ind w:firstLine="720"/>
        <w:rPr>
          <w:rFonts w:eastAsia="Arial" w:hAnsi="Arial" w:cs="Arial"/>
        </w:rPr>
        <w:pPrChange w:id="190" w:author="Michael Lauria" w:date="2015-02-14T13:12:00Z">
          <w:pPr>
            <w:pStyle w:val="Body"/>
          </w:pPr>
        </w:pPrChange>
      </w:pPr>
    </w:p>
    <w:p w14:paraId="5A3F45F6" w14:textId="77777777" w:rsidR="00950EC3" w:rsidRDefault="0004784A">
      <w:pPr>
        <w:pStyle w:val="Body"/>
        <w:rPr>
          <w:rFonts w:ascii="Times New Roman" w:eastAsia="Times New Roman" w:hAnsi="Times New Roman" w:cs="Times New Roman"/>
        </w:rPr>
      </w:pPr>
      <w:r>
        <w:rPr>
          <w:rFonts w:ascii="Times New Roman"/>
        </w:rPr>
        <w:t>Next we use list-function f to create a function F on streams:</w:t>
      </w:r>
    </w:p>
    <w:p w14:paraId="486BE2CE" w14:textId="77777777" w:rsidR="00950EC3" w:rsidRDefault="0004784A" w:rsidP="0070647D">
      <w:pPr>
        <w:pStyle w:val="Code"/>
        <w:rPr>
          <w:rFonts w:eastAsia="Arial" w:hAnsi="Arial" w:cs="Arial"/>
        </w:rPr>
        <w:pPrChange w:id="191" w:author="Michael Lauria" w:date="2015-02-14T13:12:00Z">
          <w:pPr>
            <w:pStyle w:val="Body"/>
          </w:pPr>
        </w:pPrChange>
      </w:pPr>
      <w:r>
        <w:t>from Agent import *</w:t>
      </w:r>
    </w:p>
    <w:p w14:paraId="6DE8DD03" w14:textId="77777777" w:rsidR="00950EC3" w:rsidRDefault="0004784A" w:rsidP="0070647D">
      <w:pPr>
        <w:pStyle w:val="Code"/>
        <w:pPrChange w:id="192" w:author="Michael Lauria" w:date="2015-02-14T13:12:00Z">
          <w:pPr>
            <w:pStyle w:val="Body"/>
          </w:pPr>
        </w:pPrChange>
      </w:pPr>
      <w:r>
        <w:t>from ListOperators import merge</w:t>
      </w:r>
    </w:p>
    <w:p w14:paraId="1973B6AD" w14:textId="77777777" w:rsidR="00950EC3" w:rsidDel="0070647D" w:rsidRDefault="0004784A" w:rsidP="0070647D">
      <w:pPr>
        <w:pStyle w:val="Code"/>
        <w:rPr>
          <w:del w:id="193" w:author="Michael Lauria" w:date="2015-02-14T13:12:00Z"/>
        </w:rPr>
        <w:pPrChange w:id="194" w:author="Michael Lauria" w:date="2015-02-14T13:12:00Z">
          <w:pPr>
            <w:pStyle w:val="Body"/>
          </w:pPr>
        </w:pPrChange>
      </w:pPr>
      <w:r>
        <w:t>def F(list_of_streams): return merge(f, list_of_streams)</w:t>
      </w:r>
    </w:p>
    <w:p w14:paraId="55696A42" w14:textId="77777777" w:rsidR="0070647D" w:rsidRDefault="0070647D" w:rsidP="0070647D">
      <w:pPr>
        <w:pStyle w:val="Code"/>
        <w:rPr>
          <w:ins w:id="195" w:author="Michael Lauria" w:date="2015-02-14T13:12:00Z"/>
          <w:rFonts w:eastAsia="Arial" w:hAnsi="Arial" w:cs="Arial"/>
        </w:rPr>
        <w:pPrChange w:id="196" w:author="Michael Lauria" w:date="2015-02-14T13:12:00Z">
          <w:pPr>
            <w:pStyle w:val="Body"/>
          </w:pPr>
        </w:pPrChange>
      </w:pPr>
    </w:p>
    <w:p w14:paraId="0733C49F" w14:textId="77777777" w:rsidR="00950EC3" w:rsidDel="0070647D" w:rsidRDefault="00950EC3" w:rsidP="0070647D">
      <w:pPr>
        <w:pStyle w:val="Code"/>
        <w:rPr>
          <w:del w:id="197" w:author="Michael Lauria" w:date="2015-02-14T13:12:00Z"/>
          <w:rFonts w:ascii="Times New Roman" w:eastAsia="Times New Roman" w:hAnsi="Times New Roman" w:cs="Times New Roman"/>
        </w:rPr>
        <w:pPrChange w:id="198" w:author="Michael Lauria" w:date="2015-02-14T13:12:00Z">
          <w:pPr>
            <w:pStyle w:val="Body"/>
          </w:pPr>
        </w:pPrChange>
      </w:pPr>
    </w:p>
    <w:p w14:paraId="680ABCF5" w14:textId="77777777" w:rsidR="00950EC3" w:rsidRDefault="00950EC3" w:rsidP="0070647D">
      <w:pPr>
        <w:pStyle w:val="Code"/>
        <w:pPrChange w:id="199" w:author="Michael Lauria" w:date="2015-02-14T13:12:00Z">
          <w:pPr>
            <w:pStyle w:val="Body"/>
          </w:pPr>
        </w:pPrChange>
      </w:pPr>
    </w:p>
    <w:p w14:paraId="7F0001DB" w14:textId="77777777" w:rsidR="00950EC3" w:rsidRDefault="0004784A">
      <w:pPr>
        <w:pStyle w:val="Body"/>
        <w:rPr>
          <w:rFonts w:ascii="Times New Roman" w:eastAsia="Times New Roman" w:hAnsi="Times New Roman" w:cs="Times New Roman"/>
        </w:rPr>
      </w:pPr>
      <w:r>
        <w:rPr>
          <w:rFonts w:ascii="Times New Roman"/>
        </w:rPr>
        <w:t>Next we create streams and use function F.</w:t>
      </w:r>
    </w:p>
    <w:p w14:paraId="3E541C41" w14:textId="77777777" w:rsidR="00950EC3" w:rsidRPr="0070647D" w:rsidRDefault="0004784A" w:rsidP="0070647D">
      <w:pPr>
        <w:pStyle w:val="Code"/>
        <w:rPr>
          <w:rFonts w:eastAsia="Arial" w:hAnsi="Arial" w:cs="Arial"/>
          <w:color w:val="000000" w:themeColor="text1"/>
          <w:rPrChange w:id="200" w:author="Michael Lauria" w:date="2015-02-14T13:13:00Z">
            <w:rPr>
              <w:rFonts w:eastAsia="Arial" w:hAnsi="Arial" w:cs="Arial"/>
              <w:u w:color="0000FF"/>
            </w:rPr>
          </w:rPrChange>
        </w:rPr>
        <w:pPrChange w:id="201" w:author="Michael Lauria" w:date="2015-02-14T13:12:00Z">
          <w:pPr>
            <w:pStyle w:val="Body"/>
          </w:pPr>
        </w:pPrChange>
      </w:pPr>
      <w:r w:rsidRPr="0070647D">
        <w:rPr>
          <w:color w:val="000000" w:themeColor="text1"/>
          <w:rPrChange w:id="202" w:author="Michael Lauria" w:date="2015-02-14T13:13:00Z">
            <w:rPr>
              <w:u w:color="0000FF"/>
            </w:rPr>
          </w:rPrChange>
        </w:rPr>
        <w:t># Create streams x_stream and y_stream. Their initial values are empty lists.</w:t>
      </w:r>
    </w:p>
    <w:p w14:paraId="3BCCC075" w14:textId="77777777" w:rsidR="00950EC3" w:rsidRDefault="0004784A" w:rsidP="0070647D">
      <w:pPr>
        <w:pStyle w:val="Code"/>
        <w:rPr>
          <w:rFonts w:eastAsia="Arial" w:hAnsi="Arial" w:cs="Arial"/>
        </w:rPr>
        <w:pPrChange w:id="203" w:author="Michael Lauria" w:date="2015-02-14T13:12:00Z">
          <w:pPr>
            <w:pStyle w:val="Body"/>
          </w:pPr>
        </w:pPrChange>
      </w:pPr>
      <w:r>
        <w:t>x_stream = Stream()</w:t>
      </w:r>
    </w:p>
    <w:p w14:paraId="39000FFC" w14:textId="77777777" w:rsidR="00950EC3" w:rsidRDefault="0004784A" w:rsidP="0070647D">
      <w:pPr>
        <w:pStyle w:val="Code"/>
        <w:rPr>
          <w:rFonts w:eastAsia="Arial" w:hAnsi="Arial" w:cs="Arial"/>
        </w:rPr>
        <w:pPrChange w:id="204" w:author="Michael Lauria" w:date="2015-02-14T13:12:00Z">
          <w:pPr>
            <w:pStyle w:val="Body"/>
          </w:pPr>
        </w:pPrChange>
      </w:pPr>
      <w:r>
        <w:t>y_stream = Stream()</w:t>
      </w:r>
    </w:p>
    <w:p w14:paraId="52721B53" w14:textId="77777777" w:rsidR="00950EC3" w:rsidRPr="0070647D" w:rsidRDefault="0004784A" w:rsidP="0070647D">
      <w:pPr>
        <w:pStyle w:val="Code"/>
        <w:rPr>
          <w:rFonts w:eastAsia="Arial" w:hAnsi="Arial" w:cs="Arial"/>
          <w:color w:val="000000" w:themeColor="text1"/>
          <w:rPrChange w:id="205" w:author="Michael Lauria" w:date="2015-02-14T13:13:00Z">
            <w:rPr>
              <w:rFonts w:eastAsia="Arial" w:hAnsi="Arial" w:cs="Arial"/>
              <w:u w:color="0000FF"/>
            </w:rPr>
          </w:rPrChange>
        </w:rPr>
        <w:pPrChange w:id="206" w:author="Michael Lauria" w:date="2015-02-14T13:12:00Z">
          <w:pPr>
            <w:pStyle w:val="Body"/>
          </w:pPr>
        </w:pPrChange>
      </w:pPr>
      <w:r w:rsidRPr="0070647D">
        <w:rPr>
          <w:color w:val="000000" w:themeColor="text1"/>
          <w:rPrChange w:id="207" w:author="Michael Lauria" w:date="2015-02-14T13:13:00Z">
            <w:rPr>
              <w:u w:color="0000FF"/>
            </w:rPr>
          </w:rPrChange>
        </w:rPr>
        <w:t># Create stream z_stream and an agent that populates z_stream.</w:t>
      </w:r>
    </w:p>
    <w:p w14:paraId="7E8F24C0" w14:textId="77777777" w:rsidR="00950EC3" w:rsidRDefault="0004784A" w:rsidP="0070647D">
      <w:pPr>
        <w:pStyle w:val="Code"/>
        <w:rPr>
          <w:rFonts w:eastAsia="Arial" w:hAnsi="Arial" w:cs="Arial"/>
        </w:rPr>
        <w:pPrChange w:id="208" w:author="Michael Lauria" w:date="2015-02-14T13:12:00Z">
          <w:pPr>
            <w:pStyle w:val="Body"/>
          </w:pPr>
        </w:pPrChange>
      </w:pPr>
      <w:r>
        <w:t>z_stream = F([x_stream</w:t>
      </w:r>
      <w:r>
        <w:rPr>
          <w:lang w:val="es-ES_tradnl"/>
        </w:rPr>
        <w:t>, y</w:t>
      </w:r>
      <w:r>
        <w:t>_stream])</w:t>
      </w:r>
    </w:p>
    <w:p w14:paraId="5481E5A4" w14:textId="77777777" w:rsidR="00950EC3" w:rsidRPr="0070647D" w:rsidRDefault="0004784A" w:rsidP="0070647D">
      <w:pPr>
        <w:pStyle w:val="Code"/>
        <w:rPr>
          <w:rFonts w:eastAsia="Arial" w:hAnsi="Arial" w:cs="Arial"/>
          <w:color w:val="000000" w:themeColor="text1"/>
          <w:rPrChange w:id="209" w:author="Michael Lauria" w:date="2015-02-14T13:13:00Z">
            <w:rPr>
              <w:rFonts w:eastAsia="Arial" w:hAnsi="Arial" w:cs="Arial"/>
              <w:u w:color="0000FF"/>
            </w:rPr>
          </w:rPrChange>
        </w:rPr>
        <w:pPrChange w:id="210" w:author="Michael Lauria" w:date="2015-02-14T13:12:00Z">
          <w:pPr>
            <w:pStyle w:val="Body"/>
          </w:pPr>
        </w:pPrChange>
      </w:pPr>
      <w:r w:rsidRPr="0070647D">
        <w:rPr>
          <w:color w:val="000000" w:themeColor="text1"/>
          <w:rPrChange w:id="211" w:author="Michael Lauria" w:date="2015-02-14T13:13:00Z">
            <w:rPr>
              <w:u w:color="0000FF"/>
            </w:rPr>
          </w:rPrChange>
        </w:rPr>
        <w:t># Values of x_stream, y_stream, and z_stream are empty lists.</w:t>
      </w:r>
    </w:p>
    <w:p w14:paraId="1653A337" w14:textId="77777777" w:rsidR="00950EC3" w:rsidRPr="0070647D" w:rsidRDefault="0004784A" w:rsidP="0070647D">
      <w:pPr>
        <w:pStyle w:val="Code"/>
        <w:rPr>
          <w:rFonts w:eastAsia="Arial" w:hAnsi="Arial" w:cs="Arial"/>
          <w:color w:val="000000" w:themeColor="text1"/>
          <w:rPrChange w:id="212" w:author="Michael Lauria" w:date="2015-02-14T13:13:00Z">
            <w:rPr>
              <w:rFonts w:eastAsia="Arial" w:hAnsi="Arial" w:cs="Arial"/>
              <w:u w:color="0000FF"/>
            </w:rPr>
          </w:rPrChange>
        </w:rPr>
        <w:pPrChange w:id="213" w:author="Michael Lauria" w:date="2015-02-14T13:12:00Z">
          <w:pPr>
            <w:pStyle w:val="Body"/>
          </w:pPr>
        </w:pPrChange>
      </w:pPr>
      <w:r w:rsidRPr="0070647D">
        <w:rPr>
          <w:color w:val="000000" w:themeColor="text1"/>
          <w:rPrChange w:id="214" w:author="Michael Lauria" w:date="2015-02-14T13:13:00Z">
            <w:rPr>
              <w:u w:color="0000FF"/>
            </w:rPr>
          </w:rPrChange>
        </w:rPr>
        <w:t># Since f([[ ], [ ]]) = [ ], the value of z_stream is [ ]</w:t>
      </w:r>
    </w:p>
    <w:p w14:paraId="21A93845" w14:textId="77777777" w:rsidR="00950EC3" w:rsidRDefault="0004784A">
      <w:pPr>
        <w:pStyle w:val="Body"/>
        <w:rPr>
          <w:rFonts w:ascii="Arial" w:eastAsia="Arial" w:hAnsi="Arial" w:cs="Arial"/>
          <w:color w:val="0000FF"/>
          <w:u w:color="0000FF"/>
        </w:rPr>
      </w:pPr>
      <w:r>
        <w:rPr>
          <w:rFonts w:ascii="Times New Roman"/>
        </w:rPr>
        <w:t>Next let us append messages to x_stream.</w:t>
      </w:r>
    </w:p>
    <w:p w14:paraId="73E066E3" w14:textId="77777777" w:rsidR="00950EC3" w:rsidRDefault="0004784A" w:rsidP="0070647D">
      <w:pPr>
        <w:pStyle w:val="Code"/>
        <w:rPr>
          <w:rFonts w:eastAsia="Arial" w:hAnsi="Arial" w:cs="Arial"/>
        </w:rPr>
        <w:pPrChange w:id="215" w:author="Michael Lauria" w:date="2015-02-14T13:13:00Z">
          <w:pPr>
            <w:pStyle w:val="Body"/>
          </w:pPr>
        </w:pPrChange>
      </w:pPr>
      <w:r>
        <w:t>x_stream.extend([3, 5])</w:t>
      </w:r>
    </w:p>
    <w:p w14:paraId="02D7F8AC" w14:textId="77777777" w:rsidR="00950EC3" w:rsidRPr="0070647D" w:rsidRDefault="0004784A" w:rsidP="0070647D">
      <w:pPr>
        <w:pStyle w:val="Code"/>
        <w:rPr>
          <w:rFonts w:eastAsia="Arial" w:hAnsi="Arial" w:cs="Arial"/>
          <w:color w:val="000000" w:themeColor="text1"/>
          <w:rPrChange w:id="216" w:author="Michael Lauria" w:date="2015-02-14T13:13:00Z">
            <w:rPr>
              <w:rFonts w:eastAsia="Arial" w:hAnsi="Arial" w:cs="Arial"/>
              <w:u w:color="0000FF"/>
            </w:rPr>
          </w:rPrChange>
        </w:rPr>
        <w:pPrChange w:id="217" w:author="Michael Lauria" w:date="2015-02-14T13:13:00Z">
          <w:pPr>
            <w:pStyle w:val="Body"/>
          </w:pPr>
        </w:pPrChange>
      </w:pPr>
      <w:r w:rsidRPr="0070647D">
        <w:rPr>
          <w:color w:val="000000" w:themeColor="text1"/>
          <w:rPrChange w:id="218" w:author="Michael Lauria" w:date="2015-02-14T13:13:00Z">
            <w:rPr>
              <w:u w:color="0000FF"/>
            </w:rPr>
          </w:rPrChange>
        </w:rPr>
        <w:t># Values of x_stream and y_stream are [3, 5] and [ ] respectively.</w:t>
      </w:r>
    </w:p>
    <w:p w14:paraId="326B88AC" w14:textId="77777777" w:rsidR="00950EC3" w:rsidRDefault="0004784A" w:rsidP="0070647D">
      <w:pPr>
        <w:pStyle w:val="Code"/>
        <w:rPr>
          <w:ins w:id="219" w:author="Michael Lauria" w:date="2015-02-14T13:14:00Z"/>
          <w:color w:val="000000" w:themeColor="text1"/>
        </w:rPr>
        <w:pPrChange w:id="220" w:author="Michael Lauria" w:date="2015-02-14T13:13:00Z">
          <w:pPr>
            <w:pStyle w:val="Body"/>
          </w:pPr>
        </w:pPrChange>
      </w:pPr>
      <w:r w:rsidRPr="0070647D">
        <w:rPr>
          <w:color w:val="000000" w:themeColor="text1"/>
          <w:rPrChange w:id="221" w:author="Michael Lauria" w:date="2015-02-14T13:13:00Z">
            <w:rPr>
              <w:u w:color="0000FF"/>
            </w:rPr>
          </w:rPrChange>
        </w:rPr>
        <w:t># Since f([[3, 5], [5]]) = [ ], the value of z_stream is [ ]</w:t>
      </w:r>
    </w:p>
    <w:p w14:paraId="640693C0" w14:textId="77777777" w:rsidR="0070647D" w:rsidRPr="0070647D" w:rsidRDefault="0070647D" w:rsidP="0070647D">
      <w:pPr>
        <w:pStyle w:val="Code"/>
        <w:rPr>
          <w:rFonts w:eastAsia="Arial" w:hAnsi="Arial" w:cs="Arial"/>
          <w:color w:val="000000" w:themeColor="text1"/>
          <w:rPrChange w:id="222" w:author="Michael Lauria" w:date="2015-02-14T13:13:00Z">
            <w:rPr>
              <w:rFonts w:eastAsia="Arial" w:hAnsi="Arial" w:cs="Arial"/>
              <w:u w:color="0000FF"/>
            </w:rPr>
          </w:rPrChange>
        </w:rPr>
        <w:pPrChange w:id="223" w:author="Michael Lauria" w:date="2015-02-14T13:13:00Z">
          <w:pPr>
            <w:pStyle w:val="Body"/>
          </w:pPr>
        </w:pPrChange>
      </w:pPr>
    </w:p>
    <w:p w14:paraId="6266EC13" w14:textId="77777777" w:rsidR="00950EC3" w:rsidRDefault="0004784A">
      <w:pPr>
        <w:pStyle w:val="Body"/>
        <w:rPr>
          <w:rFonts w:ascii="Times New Roman" w:eastAsia="Times New Roman" w:hAnsi="Times New Roman" w:cs="Times New Roman"/>
        </w:rPr>
      </w:pPr>
      <w:r>
        <w:rPr>
          <w:rFonts w:ascii="Times New Roman"/>
        </w:rPr>
        <w:t>Next let us append messages to y_stream:</w:t>
      </w:r>
    </w:p>
    <w:p w14:paraId="217B9196" w14:textId="77777777" w:rsidR="00950EC3" w:rsidRDefault="0004784A" w:rsidP="0070647D">
      <w:pPr>
        <w:pStyle w:val="Code"/>
        <w:rPr>
          <w:rFonts w:eastAsia="Arial" w:hAnsi="Arial" w:cs="Arial"/>
        </w:rPr>
        <w:pPrChange w:id="224" w:author="Michael Lauria" w:date="2015-02-14T13:13:00Z">
          <w:pPr>
            <w:pStyle w:val="Body"/>
          </w:pPr>
        </w:pPrChange>
      </w:pPr>
      <w:r>
        <w:t>y_stream.extend([2, 4, 5])</w:t>
      </w:r>
    </w:p>
    <w:p w14:paraId="1C8CE490" w14:textId="77777777" w:rsidR="00950EC3" w:rsidRPr="0070647D" w:rsidRDefault="0004784A" w:rsidP="0070647D">
      <w:pPr>
        <w:pStyle w:val="Code"/>
        <w:rPr>
          <w:rFonts w:eastAsia="Arial" w:hAnsi="Arial" w:cs="Arial"/>
          <w:color w:val="000000" w:themeColor="text1"/>
          <w:rPrChange w:id="225" w:author="Michael Lauria" w:date="2015-02-14T13:14:00Z">
            <w:rPr>
              <w:rFonts w:eastAsia="Arial" w:hAnsi="Arial" w:cs="Arial"/>
              <w:u w:color="0000FF"/>
            </w:rPr>
          </w:rPrChange>
        </w:rPr>
        <w:pPrChange w:id="226" w:author="Michael Lauria" w:date="2015-02-14T13:13:00Z">
          <w:pPr>
            <w:pStyle w:val="Body"/>
          </w:pPr>
        </w:pPrChange>
      </w:pPr>
      <w:r w:rsidRPr="0070647D">
        <w:rPr>
          <w:color w:val="000000" w:themeColor="text1"/>
          <w:rPrChange w:id="227" w:author="Michael Lauria" w:date="2015-02-14T13:14:00Z">
            <w:rPr>
              <w:u w:color="0000FF"/>
            </w:rPr>
          </w:rPrChange>
        </w:rPr>
        <w:t># Values of x_stream and y_stream are [3, 5] and [2, 4, 5] respectively.</w:t>
      </w:r>
    </w:p>
    <w:p w14:paraId="64291D36" w14:textId="77777777" w:rsidR="00950EC3" w:rsidRDefault="0004784A" w:rsidP="0070647D">
      <w:pPr>
        <w:pStyle w:val="Code"/>
        <w:rPr>
          <w:ins w:id="228" w:author="Michael Lauria" w:date="2015-02-14T13:14:00Z"/>
          <w:color w:val="000000" w:themeColor="text1"/>
        </w:rPr>
        <w:pPrChange w:id="229" w:author="Michael Lauria" w:date="2015-02-14T13:13:00Z">
          <w:pPr>
            <w:pStyle w:val="Body"/>
          </w:pPr>
        </w:pPrChange>
      </w:pPr>
      <w:r w:rsidRPr="0070647D">
        <w:rPr>
          <w:color w:val="000000" w:themeColor="text1"/>
          <w:rPrChange w:id="230" w:author="Michael Lauria" w:date="2015-02-14T13:14:00Z">
            <w:rPr>
              <w:u w:color="0000FF"/>
            </w:rPr>
          </w:rPrChange>
        </w:rPr>
        <w:t># z_stream will become f([[3, 5], [2, 4, 5]]) = [5, 9]</w:t>
      </w:r>
    </w:p>
    <w:p w14:paraId="3B310E83" w14:textId="77777777" w:rsidR="0070647D" w:rsidRPr="0070647D" w:rsidRDefault="0070647D" w:rsidP="0070647D">
      <w:pPr>
        <w:pStyle w:val="Code"/>
        <w:rPr>
          <w:color w:val="000000" w:themeColor="text1"/>
          <w:rPrChange w:id="231" w:author="Michael Lauria" w:date="2015-02-14T13:14:00Z">
            <w:rPr>
              <w:u w:color="0000FF"/>
            </w:rPr>
          </w:rPrChange>
        </w:rPr>
        <w:pPrChange w:id="232" w:author="Michael Lauria" w:date="2015-02-14T13:13:00Z">
          <w:pPr>
            <w:pStyle w:val="Body"/>
          </w:pPr>
        </w:pPrChange>
      </w:pPr>
    </w:p>
    <w:p w14:paraId="1852839A" w14:textId="77777777" w:rsidR="00950EC3" w:rsidRDefault="0004784A">
      <w:pPr>
        <w:pStyle w:val="Body"/>
        <w:rPr>
          <w:rFonts w:ascii="Times New Roman" w:eastAsia="Times New Roman" w:hAnsi="Times New Roman" w:cs="Times New Roman"/>
        </w:rPr>
      </w:pPr>
      <w:r>
        <w:rPr>
          <w:rFonts w:ascii="Times New Roman"/>
        </w:rPr>
        <w:t>Next let us append more messages to x_stream:</w:t>
      </w:r>
    </w:p>
    <w:p w14:paraId="308F5C66" w14:textId="77777777" w:rsidR="00950EC3" w:rsidRDefault="0004784A" w:rsidP="0070647D">
      <w:pPr>
        <w:pStyle w:val="Code"/>
        <w:rPr>
          <w:rFonts w:eastAsia="Arial" w:hAnsi="Arial" w:cs="Arial"/>
        </w:rPr>
        <w:pPrChange w:id="233" w:author="Michael Lauria" w:date="2015-02-14T13:14:00Z">
          <w:pPr>
            <w:pStyle w:val="Body"/>
          </w:pPr>
        </w:pPrChange>
      </w:pPr>
      <w:r>
        <w:t>x_stream.extend([6, 7, 8])</w:t>
      </w:r>
    </w:p>
    <w:p w14:paraId="06D88A67" w14:textId="77777777" w:rsidR="00950EC3" w:rsidRPr="0070647D" w:rsidRDefault="0004784A" w:rsidP="0070647D">
      <w:pPr>
        <w:pStyle w:val="Code"/>
        <w:rPr>
          <w:rFonts w:eastAsia="Arial" w:hAnsi="Arial" w:cs="Arial"/>
          <w:color w:val="000000" w:themeColor="text1"/>
          <w:rPrChange w:id="234" w:author="Michael Lauria" w:date="2015-02-14T13:14:00Z">
            <w:rPr>
              <w:rFonts w:eastAsia="Arial" w:hAnsi="Arial" w:cs="Arial"/>
              <w:u w:color="0000FF"/>
            </w:rPr>
          </w:rPrChange>
        </w:rPr>
        <w:pPrChange w:id="235" w:author="Michael Lauria" w:date="2015-02-14T13:14:00Z">
          <w:pPr>
            <w:pStyle w:val="Body"/>
          </w:pPr>
        </w:pPrChange>
      </w:pPr>
      <w:r w:rsidRPr="0070647D">
        <w:rPr>
          <w:color w:val="000000" w:themeColor="text1"/>
          <w:rPrChange w:id="236" w:author="Michael Lauria" w:date="2015-02-14T13:14:00Z">
            <w:rPr>
              <w:u w:color="0000FF"/>
            </w:rPr>
          </w:rPrChange>
        </w:rPr>
        <w:t># Values of x_stream and y_stream are [3, 5, 6, 7, 8] and [2, 4, 5] respectively.</w:t>
      </w:r>
    </w:p>
    <w:p w14:paraId="3C4240A0" w14:textId="77777777" w:rsidR="00950EC3" w:rsidRPr="0070647D" w:rsidRDefault="0004784A" w:rsidP="0070647D">
      <w:pPr>
        <w:pStyle w:val="Code"/>
        <w:rPr>
          <w:color w:val="000000" w:themeColor="text1"/>
          <w:rPrChange w:id="237" w:author="Michael Lauria" w:date="2015-02-14T13:14:00Z">
            <w:rPr>
              <w:u w:color="0000FF"/>
            </w:rPr>
          </w:rPrChange>
        </w:rPr>
        <w:pPrChange w:id="238" w:author="Michael Lauria" w:date="2015-02-14T13:14:00Z">
          <w:pPr>
            <w:pStyle w:val="Body"/>
          </w:pPr>
        </w:pPrChange>
      </w:pPr>
      <w:r w:rsidRPr="0070647D">
        <w:rPr>
          <w:color w:val="000000" w:themeColor="text1"/>
          <w:rPrChange w:id="239" w:author="Michael Lauria" w:date="2015-02-14T13:14:00Z">
            <w:rPr>
              <w:u w:color="0000FF"/>
            </w:rPr>
          </w:rPrChange>
        </w:rPr>
        <w:t># Value of z_stream will become f([[3, 5, 6, 7, 8], [2, 4, 5]]) = [5, 9, 11]</w:t>
      </w:r>
    </w:p>
    <w:p w14:paraId="54B5FE3C" w14:textId="77777777" w:rsidR="00950EC3" w:rsidRDefault="00950EC3">
      <w:pPr>
        <w:pStyle w:val="Body"/>
        <w:rPr>
          <w:rFonts w:ascii="Times New Roman" w:eastAsia="Times New Roman" w:hAnsi="Times New Roman" w:cs="Times New Roman"/>
        </w:rPr>
      </w:pPr>
    </w:p>
    <w:p w14:paraId="64E721E8" w14:textId="77777777" w:rsidR="00950EC3" w:rsidRDefault="0004784A">
      <w:pPr>
        <w:pStyle w:val="Body"/>
        <w:rPr>
          <w:rFonts w:ascii="Times New Roman" w:eastAsia="Times New Roman" w:hAnsi="Times New Roman" w:cs="Times New Roman"/>
          <w:b/>
          <w:bCs/>
          <w:color w:val="FF2600"/>
          <w:sz w:val="32"/>
          <w:szCs w:val="32"/>
        </w:rPr>
      </w:pPr>
      <w:r>
        <w:rPr>
          <w:rFonts w:ascii="Times New Roman"/>
          <w:b/>
          <w:bCs/>
          <w:color w:val="FF2600"/>
          <w:sz w:val="32"/>
          <w:szCs w:val="32"/>
        </w:rPr>
        <w:t>Restriction on merge function f</w:t>
      </w:r>
    </w:p>
    <w:p w14:paraId="120CA085" w14:textId="77777777" w:rsidR="00950EC3" w:rsidRDefault="0004784A">
      <w:pPr>
        <w:pStyle w:val="Body"/>
        <w:rPr>
          <w:rFonts w:ascii="Times New Roman" w:eastAsia="Times New Roman" w:hAnsi="Times New Roman" w:cs="Times New Roman"/>
        </w:rPr>
      </w:pPr>
      <w:r>
        <w:rPr>
          <w:rFonts w:ascii="Times New Roman"/>
        </w:rPr>
        <w:t>The restriction is an extension to the one given earlier for operations on single lists.</w:t>
      </w:r>
    </w:p>
    <w:p w14:paraId="0976BCA0" w14:textId="77777777" w:rsidR="00950EC3" w:rsidRDefault="0004784A">
      <w:pPr>
        <w:pStyle w:val="Body"/>
        <w:rPr>
          <w:rFonts w:ascii="Arial" w:eastAsia="Arial" w:hAnsi="Arial" w:cs="Arial"/>
          <w:color w:val="FF2600"/>
          <w:u w:color="0000FF"/>
        </w:rPr>
      </w:pPr>
      <w:commentRangeStart w:id="240"/>
      <w:r>
        <w:rPr>
          <w:rFonts w:ascii="Arial"/>
          <w:color w:val="FF2600"/>
          <w:u w:color="0000FF"/>
        </w:rPr>
        <w:t>for all lists x, y, z,</w:t>
      </w:r>
      <w:r>
        <w:rPr>
          <w:rFonts w:hAnsi="Arial"/>
          <w:color w:val="FF2600"/>
          <w:u w:color="0000FF"/>
        </w:rPr>
        <w:t>…</w:t>
      </w:r>
      <w:r>
        <w:rPr>
          <w:rFonts w:hAnsi="Arial"/>
          <w:color w:val="FF2600"/>
          <w:u w:color="0000FF"/>
        </w:rPr>
        <w:t xml:space="preserve"> </w:t>
      </w:r>
      <w:r>
        <w:rPr>
          <w:rFonts w:ascii="Arial"/>
          <w:color w:val="FF2600"/>
          <w:u w:color="0000FF"/>
        </w:rPr>
        <w:t xml:space="preserve">and for all n where 0 &lt;= n &lt; min(len(x), len(y), len(z), </w:t>
      </w:r>
      <w:r>
        <w:rPr>
          <w:rFonts w:hAnsi="Arial"/>
          <w:color w:val="FF2600"/>
          <w:u w:color="0000FF"/>
        </w:rPr>
        <w:t>…</w:t>
      </w:r>
      <w:r>
        <w:rPr>
          <w:rFonts w:ascii="Arial"/>
          <w:color w:val="FF2600"/>
          <w:u w:color="0000FF"/>
        </w:rPr>
        <w:t>)</w:t>
      </w:r>
    </w:p>
    <w:p w14:paraId="2B2F0358" w14:textId="77777777" w:rsidR="00950EC3" w:rsidRDefault="0004784A">
      <w:pPr>
        <w:pStyle w:val="Body"/>
        <w:rPr>
          <w:rFonts w:ascii="Arial" w:eastAsia="Arial" w:hAnsi="Arial" w:cs="Arial"/>
          <w:color w:val="FF2600"/>
          <w:u w:color="0000FF"/>
        </w:rPr>
      </w:pPr>
      <w:r>
        <w:rPr>
          <w:rFonts w:ascii="Arial"/>
          <w:color w:val="FF2600"/>
          <w:u w:color="0000FF"/>
        </w:rPr>
        <w:t xml:space="preserve">           f(x,y, z,</w:t>
      </w:r>
      <w:r>
        <w:rPr>
          <w:rFonts w:hAnsi="Arial"/>
          <w:color w:val="FF2600"/>
          <w:u w:color="0000FF"/>
        </w:rPr>
        <w:t>…</w:t>
      </w:r>
      <w:r>
        <w:rPr>
          <w:rFonts w:ascii="Arial"/>
          <w:color w:val="FF2600"/>
          <w:u w:color="0000FF"/>
        </w:rPr>
        <w:t>) = f(x[:n], y[:n], z[n:],.. ).extend(f(x[n:], y[n:], z[n:],..)</w:t>
      </w:r>
    </w:p>
    <w:commentRangeEnd w:id="240"/>
    <w:p w14:paraId="45A009CE" w14:textId="77777777" w:rsidR="00950EC3" w:rsidRDefault="0070647D">
      <w:pPr>
        <w:pStyle w:val="Body"/>
        <w:rPr>
          <w:rFonts w:ascii="Times New Roman" w:eastAsia="Times New Roman" w:hAnsi="Times New Roman" w:cs="Times New Roman"/>
        </w:rPr>
      </w:pPr>
      <w:r>
        <w:rPr>
          <w:rStyle w:val="CommentReference"/>
          <w:rFonts w:ascii="Times New Roman" w:eastAsia="Arial Unicode MS" w:hAnsi="Times New Roman" w:cs="Times New Roman"/>
          <w:color w:val="auto"/>
        </w:rPr>
        <w:commentReference w:id="240"/>
      </w:r>
      <w:r w:rsidR="0004784A">
        <w:rPr>
          <w:rFonts w:ascii="Times New Roman"/>
        </w:rPr>
        <w:t>This restriction allows agents to process input lists incrementally, as data arrives, since data that arrives later cannot violate earlier output.</w:t>
      </w:r>
    </w:p>
    <w:p w14:paraId="27A4FE93" w14:textId="77777777" w:rsidR="00950EC3" w:rsidRDefault="00950EC3">
      <w:pPr>
        <w:pStyle w:val="Body"/>
        <w:rPr>
          <w:rFonts w:ascii="Times New Roman" w:eastAsia="Times New Roman" w:hAnsi="Times New Roman" w:cs="Times New Roman"/>
        </w:rPr>
      </w:pPr>
    </w:p>
    <w:p w14:paraId="7FC725F7" w14:textId="77777777" w:rsidR="00950EC3" w:rsidRDefault="0004784A">
      <w:pPr>
        <w:pStyle w:val="Heading2"/>
        <w:rPr>
          <w:rFonts w:ascii="Times New Roman" w:eastAsia="Times New Roman" w:hAnsi="Times New Roman" w:cs="Times New Roman"/>
          <w:color w:val="000000"/>
          <w:sz w:val="36"/>
          <w:szCs w:val="36"/>
        </w:rPr>
      </w:pPr>
      <w:r>
        <w:rPr>
          <w:rFonts w:ascii="Times New Roman"/>
          <w:color w:val="000000"/>
          <w:sz w:val="36"/>
          <w:szCs w:val="36"/>
        </w:rPr>
        <w:t>Split: Functions from a single list to multiple lists</w:t>
      </w:r>
    </w:p>
    <w:p w14:paraId="16086966" w14:textId="77777777" w:rsidR="00950EC3" w:rsidRDefault="0004784A">
      <w:pPr>
        <w:pStyle w:val="Body"/>
        <w:rPr>
          <w:rFonts w:ascii="Times New Roman" w:eastAsia="Times New Roman" w:hAnsi="Times New Roman" w:cs="Times New Roman"/>
        </w:rPr>
      </w:pPr>
      <w:r>
        <w:rPr>
          <w:rFonts w:ascii="Times New Roman"/>
        </w:rPr>
        <w:t xml:space="preserve">Given a function f that has a list as input and returns a list of </w:t>
      </w:r>
      <w:r>
        <w:rPr>
          <w:rFonts w:ascii="Times New Roman"/>
          <w:i/>
          <w:iCs/>
        </w:rPr>
        <w:t>two</w:t>
      </w:r>
      <w:r>
        <w:rPr>
          <w:rFonts w:ascii="Times New Roman"/>
        </w:rPr>
        <w:t xml:space="preserve"> lists, we define a function F that has a list of streams as input and returns a list of streams, as follows:</w:t>
      </w:r>
    </w:p>
    <w:p w14:paraId="5BC01A7C" w14:textId="77777777" w:rsidR="00950EC3" w:rsidRDefault="0004784A" w:rsidP="0070647D">
      <w:pPr>
        <w:pStyle w:val="Code"/>
        <w:rPr>
          <w:rFonts w:eastAsia="Arial" w:hAnsi="Arial" w:cs="Arial"/>
        </w:rPr>
        <w:pPrChange w:id="241" w:author="Michael Lauria" w:date="2015-02-14T13:15:00Z">
          <w:pPr>
            <w:pStyle w:val="Body"/>
          </w:pPr>
        </w:pPrChange>
      </w:pPr>
      <w:r>
        <w:t>from Agent import *</w:t>
      </w:r>
    </w:p>
    <w:p w14:paraId="73C4FC3B" w14:textId="77777777" w:rsidR="00950EC3" w:rsidRDefault="0004784A" w:rsidP="0070647D">
      <w:pPr>
        <w:pStyle w:val="Code"/>
        <w:rPr>
          <w:rFonts w:eastAsia="Arial" w:hAnsi="Arial" w:cs="Arial"/>
        </w:rPr>
        <w:pPrChange w:id="242" w:author="Michael Lauria" w:date="2015-02-14T13:15:00Z">
          <w:pPr>
            <w:pStyle w:val="Body"/>
          </w:pPr>
        </w:pPrChange>
      </w:pPr>
      <w:r>
        <w:t>from ListOperators import split</w:t>
      </w:r>
    </w:p>
    <w:p w14:paraId="670D66EE" w14:textId="77777777" w:rsidR="00950EC3" w:rsidRDefault="0004784A" w:rsidP="0070647D">
      <w:pPr>
        <w:pStyle w:val="Code"/>
        <w:rPr>
          <w:ins w:id="243" w:author="Michael Lauria" w:date="2015-02-14T13:15:00Z"/>
        </w:rPr>
        <w:pPrChange w:id="244" w:author="Michael Lauria" w:date="2015-02-14T13:15:00Z">
          <w:pPr>
            <w:pStyle w:val="Body"/>
          </w:pPr>
        </w:pPrChange>
      </w:pPr>
      <w:r>
        <w:t>def F(x_stream): return split(f, x_stream)</w:t>
      </w:r>
    </w:p>
    <w:p w14:paraId="0143DDEC" w14:textId="77777777" w:rsidR="0070647D" w:rsidRDefault="0070647D" w:rsidP="0070647D">
      <w:pPr>
        <w:pStyle w:val="Code"/>
        <w:pPrChange w:id="245" w:author="Michael Lauria" w:date="2015-02-14T13:15:00Z">
          <w:pPr>
            <w:pStyle w:val="Body"/>
          </w:pPr>
        </w:pPrChange>
      </w:pPr>
    </w:p>
    <w:p w14:paraId="0832B046" w14:textId="77777777" w:rsidR="00950EC3" w:rsidRDefault="0004784A">
      <w:pPr>
        <w:pStyle w:val="Body"/>
        <w:rPr>
          <w:rFonts w:ascii="Times New Roman" w:eastAsia="Times New Roman" w:hAnsi="Times New Roman" w:cs="Times New Roman"/>
        </w:rPr>
      </w:pPr>
      <w:r>
        <w:rPr>
          <w:rFonts w:ascii="Times New Roman"/>
        </w:rPr>
        <w:t>To split a stream into n streams, where n is not 2, specify the number of outgoing streams as in the following example which splits x_stream into 3 streams:</w:t>
      </w:r>
    </w:p>
    <w:p w14:paraId="23A5483B" w14:textId="77777777" w:rsidR="0070647D" w:rsidRDefault="0004784A" w:rsidP="0070647D">
      <w:pPr>
        <w:pStyle w:val="Code"/>
        <w:rPr>
          <w:ins w:id="246" w:author="Michael Lauria" w:date="2015-02-14T13:15:00Z"/>
        </w:rPr>
        <w:pPrChange w:id="247" w:author="Michael Lauria" w:date="2015-02-14T13:15:00Z">
          <w:pPr>
            <w:pStyle w:val="Body"/>
          </w:pPr>
        </w:pPrChange>
      </w:pPr>
      <w:r>
        <w:t xml:space="preserve">def F(x_stream): </w:t>
      </w:r>
    </w:p>
    <w:p w14:paraId="1BA131EB" w14:textId="16D0BA55" w:rsidR="00950EC3" w:rsidRDefault="0004784A" w:rsidP="0070647D">
      <w:pPr>
        <w:pStyle w:val="Code"/>
        <w:ind w:firstLine="720"/>
        <w:rPr>
          <w:ins w:id="248" w:author="Michael Lauria" w:date="2015-02-14T13:15:00Z"/>
        </w:rPr>
        <w:pPrChange w:id="249" w:author="Michael Lauria" w:date="2015-02-14T13:15:00Z">
          <w:pPr>
            <w:pStyle w:val="Body"/>
          </w:pPr>
        </w:pPrChange>
      </w:pPr>
      <w:r>
        <w:t>return split(f, x_stream, num_out_streams=3)</w:t>
      </w:r>
    </w:p>
    <w:p w14:paraId="60890503" w14:textId="77777777" w:rsidR="0070647D" w:rsidRDefault="0070647D" w:rsidP="0070647D">
      <w:pPr>
        <w:pStyle w:val="Code"/>
        <w:ind w:firstLine="720"/>
        <w:pPrChange w:id="250" w:author="Michael Lauria" w:date="2015-02-14T13:15:00Z">
          <w:pPr>
            <w:pStyle w:val="Body"/>
          </w:pPr>
        </w:pPrChange>
      </w:pPr>
    </w:p>
    <w:p w14:paraId="1204B899" w14:textId="77777777" w:rsidR="00950EC3" w:rsidRDefault="0004784A">
      <w:pPr>
        <w:pStyle w:val="Body"/>
        <w:rPr>
          <w:rFonts w:ascii="Times New Roman" w:eastAsia="Times New Roman" w:hAnsi="Times New Roman" w:cs="Times New Roman"/>
        </w:rPr>
      </w:pPr>
      <w:r>
        <w:rPr>
          <w:rFonts w:ascii="Times New Roman"/>
        </w:rPr>
        <w:t xml:space="preserve">We use </w:t>
      </w:r>
      <w:r>
        <w:rPr>
          <w:rFonts w:ascii="Times New Roman"/>
          <w:i/>
          <w:iCs/>
        </w:rPr>
        <w:t>split</w:t>
      </w:r>
      <w:r>
        <w:rPr>
          <w:rFonts w:ascii="Times New Roman"/>
        </w:rPr>
        <w:t xml:space="preserve"> rather than </w:t>
      </w:r>
      <w:r>
        <w:rPr>
          <w:rFonts w:ascii="Times New Roman"/>
          <w:i/>
          <w:iCs/>
        </w:rPr>
        <w:t>op</w:t>
      </w:r>
      <w:r>
        <w:rPr>
          <w:rFonts w:ascii="Times New Roman"/>
        </w:rPr>
        <w:t xml:space="preserve"> or </w:t>
      </w:r>
      <w:r>
        <w:rPr>
          <w:rFonts w:ascii="Times New Roman"/>
          <w:i/>
          <w:iCs/>
        </w:rPr>
        <w:t>merge</w:t>
      </w:r>
      <w:r>
        <w:rPr>
          <w:rFonts w:ascii="Times New Roman"/>
        </w:rPr>
        <w:t xml:space="preserve"> because x_stream is split into multiple output streams.</w:t>
      </w:r>
    </w:p>
    <w:p w14:paraId="5A2A9036" w14:textId="77777777" w:rsidR="00950EC3" w:rsidRDefault="0004784A">
      <w:pPr>
        <w:pStyle w:val="Body"/>
        <w:rPr>
          <w:rFonts w:ascii="Times New Roman" w:eastAsia="Times New Roman" w:hAnsi="Times New Roman" w:cs="Times New Roman"/>
        </w:rPr>
      </w:pPr>
      <w:r>
        <w:rPr>
          <w:rFonts w:ascii="Times New Roman"/>
        </w:rPr>
        <w:t>F(</w:t>
      </w:r>
      <w:r>
        <w:rPr>
          <w:rFonts w:ascii="Times New Roman"/>
          <w:u w:color="0000FF"/>
        </w:rPr>
        <w:t>x_stream)</w:t>
      </w:r>
      <w:r>
        <w:rPr>
          <w:rFonts w:ascii="Times New Roman"/>
        </w:rPr>
        <w:t xml:space="preserve"> is a list of streams where streams in the list are updated when messages are appended to the stream x_stream. If the value of </w:t>
      </w:r>
      <w:r>
        <w:rPr>
          <w:rFonts w:ascii="Times New Roman"/>
          <w:u w:color="0000FF"/>
        </w:rPr>
        <w:t xml:space="preserve">x_stream </w:t>
      </w:r>
      <w:r>
        <w:rPr>
          <w:rFonts w:ascii="Times New Roman"/>
        </w:rPr>
        <w:t>is x_list at some point in time then the value of F(</w:t>
      </w:r>
      <w:r>
        <w:rPr>
          <w:rFonts w:ascii="Times New Roman"/>
          <w:u w:color="0000FF"/>
        </w:rPr>
        <w:t>x_stream</w:t>
      </w:r>
      <w:r>
        <w:rPr>
          <w:rFonts w:ascii="Times New Roman"/>
        </w:rPr>
        <w:t>) will become f(x_list).</w:t>
      </w:r>
    </w:p>
    <w:p w14:paraId="2DEB3E29" w14:textId="77777777" w:rsidR="00950EC3" w:rsidRDefault="0004784A">
      <w:pPr>
        <w:pStyle w:val="Body"/>
        <w:rPr>
          <w:rFonts w:ascii="Times New Roman" w:eastAsia="Times New Roman" w:hAnsi="Times New Roman" w:cs="Times New Roman"/>
          <w:b/>
          <w:bCs/>
        </w:rPr>
      </w:pPr>
      <w:r>
        <w:rPr>
          <w:rFonts w:ascii="Times New Roman"/>
          <w:b/>
          <w:bCs/>
        </w:rPr>
        <w:t xml:space="preserve">Example of </w:t>
      </w:r>
      <w:r>
        <w:rPr>
          <w:rFonts w:ascii="Times New Roman"/>
          <w:b/>
          <w:bCs/>
          <w:i/>
          <w:iCs/>
        </w:rPr>
        <w:t>split</w:t>
      </w:r>
    </w:p>
    <w:p w14:paraId="34BC7CDE" w14:textId="1AFFF0D9" w:rsidR="00950EC3" w:rsidRDefault="0004784A">
      <w:pPr>
        <w:pStyle w:val="Body"/>
        <w:rPr>
          <w:rFonts w:ascii="Times New Roman" w:eastAsia="Times New Roman" w:hAnsi="Times New Roman" w:cs="Times New Roman"/>
        </w:rPr>
      </w:pPr>
      <w:r>
        <w:rPr>
          <w:rFonts w:ascii="Times New Roman"/>
        </w:rPr>
        <w:t xml:space="preserve">We want to write a function that takes a single stream as input and produces two streams as output. The values </w:t>
      </w:r>
      <w:ins w:id="251" w:author="Michael Lauria" w:date="2015-02-14T13:16:00Z">
        <w:r w:rsidR="0070647D">
          <w:rPr>
            <w:rFonts w:ascii="Times New Roman"/>
          </w:rPr>
          <w:t>in</w:t>
        </w:r>
      </w:ins>
      <w:del w:id="252" w:author="Michael Lauria" w:date="2015-02-14T13:16:00Z">
        <w:r w:rsidDel="0070647D">
          <w:rPr>
            <w:rFonts w:ascii="Times New Roman"/>
          </w:rPr>
          <w:delText>on</w:delText>
        </w:r>
      </w:del>
      <w:r>
        <w:rPr>
          <w:rFonts w:ascii="Times New Roman"/>
        </w:rPr>
        <w:t xml:space="preserve"> the first output stream </w:t>
      </w:r>
      <w:del w:id="253" w:author="Michael Lauria" w:date="2015-02-14T13:16:00Z">
        <w:r w:rsidDel="0070647D">
          <w:rPr>
            <w:rFonts w:ascii="Times New Roman"/>
          </w:rPr>
          <w:delText>has</w:delText>
        </w:r>
      </w:del>
      <w:ins w:id="254" w:author="Michael Lauria" w:date="2015-02-14T13:16:00Z">
        <w:r w:rsidR="0070647D">
          <w:rPr>
            <w:rFonts w:ascii="Times New Roman"/>
          </w:rPr>
          <w:t>are</w:t>
        </w:r>
      </w:ins>
      <w:r>
        <w:rPr>
          <w:rFonts w:ascii="Times New Roman"/>
        </w:rPr>
        <w:t xml:space="preserve"> the even numbers </w:t>
      </w:r>
      <w:del w:id="255" w:author="Michael Lauria" w:date="2015-02-14T13:16:00Z">
        <w:r w:rsidDel="0070647D">
          <w:rPr>
            <w:rFonts w:ascii="Times New Roman"/>
          </w:rPr>
          <w:delText xml:space="preserve">in </w:delText>
        </w:r>
      </w:del>
      <w:ins w:id="256" w:author="Michael Lauria" w:date="2015-02-14T13:16:00Z">
        <w:r w:rsidR="0070647D">
          <w:rPr>
            <w:rFonts w:ascii="Times New Roman"/>
          </w:rPr>
          <w:t xml:space="preserve">from </w:t>
        </w:r>
      </w:ins>
      <w:r>
        <w:rPr>
          <w:rFonts w:ascii="Times New Roman"/>
        </w:rPr>
        <w:t>the input stream</w:t>
      </w:r>
      <w:ins w:id="257" w:author="Michael Lauria" w:date="2015-02-14T13:16:00Z">
        <w:r w:rsidR="0070647D">
          <w:rPr>
            <w:rFonts w:ascii="Times New Roman"/>
          </w:rPr>
          <w:t>,</w:t>
        </w:r>
      </w:ins>
      <w:r>
        <w:rPr>
          <w:rFonts w:ascii="Times New Roman"/>
        </w:rPr>
        <w:t xml:space="preserve"> and the </w:t>
      </w:r>
      <w:ins w:id="258" w:author="Michael Lauria" w:date="2015-02-14T13:16:00Z">
        <w:r w:rsidR="0070647D">
          <w:rPr>
            <w:rFonts w:ascii="Times New Roman"/>
          </w:rPr>
          <w:t xml:space="preserve">values in the </w:t>
        </w:r>
      </w:ins>
      <w:r>
        <w:rPr>
          <w:rFonts w:ascii="Times New Roman"/>
        </w:rPr>
        <w:t xml:space="preserve">second output stream </w:t>
      </w:r>
      <w:del w:id="259" w:author="Michael Lauria" w:date="2015-02-14T13:16:00Z">
        <w:r w:rsidRPr="0070647D" w:rsidDel="0070647D">
          <w:rPr>
            <w:rPrChange w:id="260" w:author="Michael Lauria" w:date="2015-02-14T13:17:00Z">
              <w:rPr>
                <w:rFonts w:ascii="Times New Roman"/>
              </w:rPr>
            </w:rPrChange>
          </w:rPr>
          <w:delText xml:space="preserve">has </w:delText>
        </w:r>
      </w:del>
      <w:ins w:id="261" w:author="Michael Lauria" w:date="2015-02-14T13:16:00Z">
        <w:r w:rsidR="0070647D" w:rsidRPr="0070647D">
          <w:rPr>
            <w:rPrChange w:id="262" w:author="Michael Lauria" w:date="2015-02-14T13:17:00Z">
              <w:rPr>
                <w:rFonts w:ascii="Times New Roman"/>
              </w:rPr>
            </w:rPrChange>
          </w:rPr>
          <w:t>a</w:t>
        </w:r>
      </w:ins>
      <w:ins w:id="263" w:author="Michael Lauria" w:date="2015-02-14T13:17:00Z">
        <w:r w:rsidR="0070647D">
          <w:t xml:space="preserve">re </w:t>
        </w:r>
      </w:ins>
      <w:r w:rsidRPr="0070647D">
        <w:rPr>
          <w:rPrChange w:id="264" w:author="Michael Lauria" w:date="2015-02-14T13:17:00Z">
            <w:rPr>
              <w:rFonts w:ascii="Times New Roman"/>
            </w:rPr>
          </w:rPrChange>
        </w:rPr>
        <w:t>the</w:t>
      </w:r>
      <w:r>
        <w:rPr>
          <w:rFonts w:ascii="Times New Roman"/>
        </w:rPr>
        <w:t xml:space="preserve"> odd numbers. We first write a function f that takes a single list as input and produces two lists as output. The </w:t>
      </w:r>
      <w:del w:id="265" w:author="Michael Lauria" w:date="2015-02-14T13:17:00Z">
        <w:r w:rsidDel="0070647D">
          <w:rPr>
            <w:rFonts w:ascii="Times New Roman"/>
          </w:rPr>
          <w:delText xml:space="preserve">values on the </w:delText>
        </w:r>
      </w:del>
      <w:r>
        <w:rPr>
          <w:rFonts w:ascii="Times New Roman"/>
        </w:rPr>
        <w:t xml:space="preserve">first output list </w:t>
      </w:r>
      <w:del w:id="266" w:author="Michael Lauria" w:date="2015-02-14T13:17:00Z">
        <w:r w:rsidDel="0070647D">
          <w:rPr>
            <w:rFonts w:ascii="Times New Roman"/>
          </w:rPr>
          <w:delText xml:space="preserve">has </w:delText>
        </w:r>
      </w:del>
      <w:ins w:id="267" w:author="Michael Lauria" w:date="2015-02-14T13:17:00Z">
        <w:r w:rsidR="0070647D">
          <w:rPr>
            <w:rFonts w:ascii="Times New Roman"/>
          </w:rPr>
          <w:t xml:space="preserve">contains </w:t>
        </w:r>
      </w:ins>
      <w:r>
        <w:rPr>
          <w:rFonts w:ascii="Times New Roman"/>
        </w:rPr>
        <w:t xml:space="preserve">the even numbers </w:t>
      </w:r>
      <w:ins w:id="268" w:author="Michael Lauria" w:date="2015-02-14T13:17:00Z">
        <w:r w:rsidR="0070647D">
          <w:rPr>
            <w:rFonts w:ascii="Times New Roman"/>
          </w:rPr>
          <w:t>from</w:t>
        </w:r>
      </w:ins>
      <w:del w:id="269" w:author="Michael Lauria" w:date="2015-02-14T13:17:00Z">
        <w:r w:rsidDel="0070647D">
          <w:rPr>
            <w:rFonts w:ascii="Times New Roman"/>
          </w:rPr>
          <w:delText>in</w:delText>
        </w:r>
      </w:del>
      <w:r>
        <w:rPr>
          <w:rFonts w:ascii="Times New Roman"/>
        </w:rPr>
        <w:t xml:space="preserve"> the input list</w:t>
      </w:r>
      <w:ins w:id="270" w:author="Michael Lauria" w:date="2015-02-14T13:17:00Z">
        <w:r w:rsidR="0070647D">
          <w:rPr>
            <w:rFonts w:ascii="Times New Roman"/>
          </w:rPr>
          <w:t>. The</w:t>
        </w:r>
      </w:ins>
      <w:del w:id="271" w:author="Michael Lauria" w:date="2015-02-14T13:17:00Z">
        <w:r w:rsidDel="0070647D">
          <w:rPr>
            <w:rFonts w:ascii="Times New Roman"/>
          </w:rPr>
          <w:delText xml:space="preserve"> and the</w:delText>
        </w:r>
      </w:del>
      <w:r>
        <w:rPr>
          <w:rFonts w:ascii="Times New Roman"/>
        </w:rPr>
        <w:t xml:space="preserve"> second output list </w:t>
      </w:r>
      <w:del w:id="272" w:author="Michael Lauria" w:date="2015-02-14T13:17:00Z">
        <w:r w:rsidDel="0070647D">
          <w:rPr>
            <w:rFonts w:ascii="Times New Roman"/>
          </w:rPr>
          <w:delText xml:space="preserve">has </w:delText>
        </w:r>
      </w:del>
      <w:ins w:id="273" w:author="Michael Lauria" w:date="2015-02-14T13:17:00Z">
        <w:r w:rsidR="0070647D">
          <w:rPr>
            <w:rFonts w:ascii="Times New Roman"/>
          </w:rPr>
          <w:t xml:space="preserve">contains </w:t>
        </w:r>
      </w:ins>
      <w:r>
        <w:rPr>
          <w:rFonts w:ascii="Times New Roman"/>
        </w:rPr>
        <w:t>the odd numbers. We then use list-function f to create a function F that operates on streams.</w:t>
      </w:r>
    </w:p>
    <w:p w14:paraId="3E0F1F8C" w14:textId="77777777" w:rsidR="00950EC3" w:rsidRDefault="0004784A" w:rsidP="0070647D">
      <w:pPr>
        <w:pStyle w:val="Code"/>
        <w:rPr>
          <w:rFonts w:eastAsia="Arial" w:hAnsi="Arial" w:cs="Arial"/>
        </w:rPr>
        <w:pPrChange w:id="274" w:author="Michael Lauria" w:date="2015-02-14T13:18:00Z">
          <w:pPr>
            <w:pStyle w:val="Body"/>
          </w:pPr>
        </w:pPrChange>
      </w:pPr>
      <w:r>
        <w:t>def f(x_list):</w:t>
      </w:r>
    </w:p>
    <w:p w14:paraId="653A21F6" w14:textId="0D3E93E0" w:rsidR="00950EC3" w:rsidRDefault="0004784A" w:rsidP="0070647D">
      <w:pPr>
        <w:pStyle w:val="Code"/>
        <w:rPr>
          <w:rFonts w:eastAsia="Arial" w:hAnsi="Arial" w:cs="Arial"/>
        </w:rPr>
        <w:pPrChange w:id="275" w:author="Michael Lauria" w:date="2015-02-14T13:18:00Z">
          <w:pPr>
            <w:pStyle w:val="Body"/>
          </w:pPr>
        </w:pPrChange>
      </w:pPr>
      <w:del w:id="276" w:author="Michael Lauria" w:date="2015-02-14T13:20:00Z">
        <w:r w:rsidDel="0070647D">
          <w:delText xml:space="preserve">        </w:delText>
        </w:r>
      </w:del>
      <w:ins w:id="277" w:author="Michael Lauria" w:date="2015-02-14T13:20:00Z">
        <w:r w:rsidR="0070647D">
          <w:tab/>
        </w:r>
      </w:ins>
      <w:r>
        <w:t>return (filter(lambda n: n</w:t>
      </w:r>
      <w:ins w:id="278" w:author="Michael Lauria" w:date="2015-02-14T13:19:00Z">
        <w:r w:rsidR="0070647D">
          <w:t xml:space="preserve"> </w:t>
        </w:r>
      </w:ins>
      <w:r>
        <w:t>%</w:t>
      </w:r>
      <w:ins w:id="279" w:author="Michael Lauria" w:date="2015-02-14T13:19:00Z">
        <w:r w:rsidR="0070647D">
          <w:t xml:space="preserve"> </w:t>
        </w:r>
      </w:ins>
      <w:r>
        <w:t>2 == 0, x_list), \</w:t>
      </w:r>
    </w:p>
    <w:p w14:paraId="0235CDFC" w14:textId="2F4C2BE9" w:rsidR="00950EC3" w:rsidRDefault="0004784A" w:rsidP="0070647D">
      <w:pPr>
        <w:pStyle w:val="Code"/>
        <w:rPr>
          <w:ins w:id="280" w:author="Michael Lauria" w:date="2015-02-14T13:18:00Z"/>
        </w:rPr>
        <w:pPrChange w:id="281" w:author="Michael Lauria" w:date="2015-02-14T13:18:00Z">
          <w:pPr>
            <w:pStyle w:val="Body"/>
          </w:pPr>
        </w:pPrChange>
      </w:pPr>
      <w:r>
        <w:t xml:space="preserve">           </w:t>
      </w:r>
      <w:ins w:id="282" w:author="Michael Lauria" w:date="2015-02-14T13:20:00Z">
        <w:r w:rsidR="0070647D">
          <w:t xml:space="preserve">  </w:t>
        </w:r>
      </w:ins>
      <w:del w:id="283" w:author="Michael Lauria" w:date="2015-02-14T13:20:00Z">
        <w:r w:rsidDel="0070647D">
          <w:delText xml:space="preserve">    </w:delText>
        </w:r>
      </w:del>
      <w:del w:id="284" w:author="Michael Lauria" w:date="2015-02-14T13:18:00Z">
        <w:r w:rsidDel="0070647D">
          <w:delText xml:space="preserve">     </w:delText>
        </w:r>
      </w:del>
      <w:r>
        <w:t>filter(lambda n: n</w:t>
      </w:r>
      <w:ins w:id="285" w:author="Michael Lauria" w:date="2015-02-14T13:19:00Z">
        <w:r w:rsidR="0070647D">
          <w:t xml:space="preserve"> </w:t>
        </w:r>
      </w:ins>
      <w:r>
        <w:t>%</w:t>
      </w:r>
      <w:ins w:id="286" w:author="Michael Lauria" w:date="2015-02-14T13:19:00Z">
        <w:r w:rsidR="0070647D">
          <w:t xml:space="preserve"> </w:t>
        </w:r>
      </w:ins>
      <w:r>
        <w:t>2 != 0, x_list))</w:t>
      </w:r>
    </w:p>
    <w:p w14:paraId="451013DA" w14:textId="77777777" w:rsidR="0070647D" w:rsidRDefault="0070647D" w:rsidP="0070647D">
      <w:pPr>
        <w:pStyle w:val="Code"/>
        <w:pPrChange w:id="287" w:author="Michael Lauria" w:date="2015-02-14T13:18:00Z">
          <w:pPr>
            <w:pStyle w:val="Body"/>
          </w:pPr>
        </w:pPrChange>
      </w:pPr>
    </w:p>
    <w:p w14:paraId="652BFA70" w14:textId="77777777" w:rsidR="00950EC3" w:rsidRDefault="0004784A">
      <w:pPr>
        <w:pStyle w:val="Body"/>
        <w:rPr>
          <w:rFonts w:ascii="Times New Roman" w:eastAsia="Times New Roman" w:hAnsi="Times New Roman" w:cs="Times New Roman"/>
        </w:rPr>
      </w:pPr>
      <w:r>
        <w:rPr>
          <w:rFonts w:ascii="Times New Roman"/>
        </w:rPr>
        <w:t>Now, let</w:t>
      </w:r>
      <w:r>
        <w:rPr>
          <w:rFonts w:hAnsi="Times New Roman"/>
          <w:lang w:val="fr-FR"/>
        </w:rPr>
        <w:t>’</w:t>
      </w:r>
      <w:r>
        <w:rPr>
          <w:rFonts w:ascii="Times New Roman"/>
        </w:rPr>
        <w:t>s extend function f from lists to streams</w:t>
      </w:r>
    </w:p>
    <w:p w14:paraId="633375E0" w14:textId="77777777" w:rsidR="00950EC3" w:rsidRDefault="0004784A" w:rsidP="0070647D">
      <w:pPr>
        <w:pStyle w:val="Code"/>
        <w:rPr>
          <w:rFonts w:eastAsia="Arial" w:hAnsi="Arial" w:cs="Arial"/>
        </w:rPr>
        <w:pPrChange w:id="288" w:author="Michael Lauria" w:date="2015-02-14T13:18:00Z">
          <w:pPr>
            <w:pStyle w:val="Body"/>
          </w:pPr>
        </w:pPrChange>
      </w:pPr>
      <w:r>
        <w:t>from Agent import *</w:t>
      </w:r>
    </w:p>
    <w:p w14:paraId="483E0564" w14:textId="77777777" w:rsidR="00950EC3" w:rsidRDefault="0004784A" w:rsidP="0070647D">
      <w:pPr>
        <w:pStyle w:val="Code"/>
        <w:pPrChange w:id="289" w:author="Michael Lauria" w:date="2015-02-14T13:18:00Z">
          <w:pPr>
            <w:pStyle w:val="Body"/>
          </w:pPr>
        </w:pPrChange>
      </w:pPr>
      <w:r>
        <w:t>from ListOperators import split</w:t>
      </w:r>
    </w:p>
    <w:p w14:paraId="0E61A034" w14:textId="77777777" w:rsidR="00950EC3" w:rsidRDefault="0004784A" w:rsidP="0070647D">
      <w:pPr>
        <w:pStyle w:val="Code"/>
        <w:rPr>
          <w:rFonts w:eastAsia="Arial" w:hAnsi="Arial" w:cs="Arial"/>
        </w:rPr>
        <w:pPrChange w:id="290" w:author="Michael Lauria" w:date="2015-02-14T13:18:00Z">
          <w:pPr>
            <w:pStyle w:val="Body"/>
          </w:pPr>
        </w:pPrChange>
      </w:pPr>
      <w:r>
        <w:t>def F(x_stream): return split(f, x_stream)</w:t>
      </w:r>
    </w:p>
    <w:p w14:paraId="14D67986" w14:textId="77777777" w:rsidR="0070647D" w:rsidRDefault="0070647D">
      <w:pPr>
        <w:pStyle w:val="Body"/>
        <w:rPr>
          <w:ins w:id="291" w:author="Michael Lauria" w:date="2015-02-14T13:18:00Z"/>
          <w:rFonts w:ascii="Times New Roman"/>
        </w:rPr>
      </w:pPr>
    </w:p>
    <w:p w14:paraId="524B9A52" w14:textId="77777777" w:rsidR="00950EC3" w:rsidRDefault="0004784A">
      <w:pPr>
        <w:pStyle w:val="Body"/>
        <w:rPr>
          <w:rFonts w:ascii="Times New Roman" w:eastAsia="Times New Roman" w:hAnsi="Times New Roman" w:cs="Times New Roman"/>
        </w:rPr>
      </w:pPr>
      <w:r>
        <w:rPr>
          <w:rFonts w:ascii="Times New Roman"/>
        </w:rPr>
        <w:t>Next we create streams and use function F.</w:t>
      </w:r>
    </w:p>
    <w:p w14:paraId="396C14CE" w14:textId="77777777" w:rsidR="00950EC3" w:rsidRPr="0070647D" w:rsidRDefault="0004784A" w:rsidP="0070647D">
      <w:pPr>
        <w:pStyle w:val="Code"/>
        <w:rPr>
          <w:rFonts w:eastAsia="Arial" w:hAnsi="Arial" w:cs="Arial"/>
          <w:color w:val="000000" w:themeColor="text1"/>
          <w:rPrChange w:id="292" w:author="Michael Lauria" w:date="2015-02-14T13:18:00Z">
            <w:rPr>
              <w:rFonts w:eastAsia="Arial" w:hAnsi="Arial" w:cs="Arial"/>
              <w:u w:color="0000FF"/>
            </w:rPr>
          </w:rPrChange>
        </w:rPr>
        <w:pPrChange w:id="293" w:author="Michael Lauria" w:date="2015-02-14T13:18:00Z">
          <w:pPr>
            <w:pStyle w:val="Body"/>
          </w:pPr>
        </w:pPrChange>
      </w:pPr>
      <w:r w:rsidRPr="0070647D">
        <w:rPr>
          <w:color w:val="000000" w:themeColor="text1"/>
          <w:rPrChange w:id="294" w:author="Michael Lauria" w:date="2015-02-14T13:18:00Z">
            <w:rPr>
              <w:u w:color="0000FF"/>
            </w:rPr>
          </w:rPrChange>
        </w:rPr>
        <w:t># Create a stream x_stream. Its initial value is the empty list.</w:t>
      </w:r>
    </w:p>
    <w:p w14:paraId="0266F496" w14:textId="77777777" w:rsidR="00950EC3" w:rsidRDefault="0004784A" w:rsidP="0070647D">
      <w:pPr>
        <w:pStyle w:val="Code"/>
        <w:rPr>
          <w:rFonts w:eastAsia="Arial" w:hAnsi="Arial" w:cs="Arial"/>
        </w:rPr>
        <w:pPrChange w:id="295" w:author="Michael Lauria" w:date="2015-02-14T13:18:00Z">
          <w:pPr>
            <w:pStyle w:val="Body"/>
          </w:pPr>
        </w:pPrChange>
      </w:pPr>
      <w:r>
        <w:t>x_stream = Stream()</w:t>
      </w:r>
    </w:p>
    <w:p w14:paraId="42C1D87D" w14:textId="77777777" w:rsidR="00950EC3" w:rsidRPr="0070647D" w:rsidRDefault="0004784A" w:rsidP="0070647D">
      <w:pPr>
        <w:pStyle w:val="Code"/>
        <w:rPr>
          <w:rFonts w:eastAsia="Arial" w:hAnsi="Arial" w:cs="Arial"/>
          <w:color w:val="000000" w:themeColor="text1"/>
          <w:rPrChange w:id="296" w:author="Michael Lauria" w:date="2015-02-14T13:18:00Z">
            <w:rPr>
              <w:rFonts w:eastAsia="Arial" w:hAnsi="Arial" w:cs="Arial"/>
              <w:u w:color="0000FF"/>
            </w:rPr>
          </w:rPrChange>
        </w:rPr>
        <w:pPrChange w:id="297" w:author="Michael Lauria" w:date="2015-02-14T13:18:00Z">
          <w:pPr>
            <w:pStyle w:val="Body"/>
          </w:pPr>
        </w:pPrChange>
      </w:pPr>
      <w:r w:rsidRPr="0070647D">
        <w:rPr>
          <w:color w:val="000000" w:themeColor="text1"/>
          <w:rPrChange w:id="298" w:author="Michael Lauria" w:date="2015-02-14T13:18:00Z">
            <w:rPr>
              <w:u w:color="0000FF"/>
            </w:rPr>
          </w:rPrChange>
        </w:rPr>
        <w:t xml:space="preserve"># Create streams even_stream and odd_stream and </w:t>
      </w:r>
    </w:p>
    <w:p w14:paraId="219AFD85" w14:textId="77777777" w:rsidR="00950EC3" w:rsidRPr="0070647D" w:rsidRDefault="0004784A" w:rsidP="0070647D">
      <w:pPr>
        <w:pStyle w:val="Code"/>
        <w:rPr>
          <w:rFonts w:eastAsia="Arial" w:hAnsi="Arial" w:cs="Arial"/>
          <w:color w:val="000000" w:themeColor="text1"/>
          <w:rPrChange w:id="299" w:author="Michael Lauria" w:date="2015-02-14T13:18:00Z">
            <w:rPr>
              <w:rFonts w:eastAsia="Arial" w:hAnsi="Arial" w:cs="Arial"/>
              <w:u w:color="0000FF"/>
            </w:rPr>
          </w:rPrChange>
        </w:rPr>
        <w:pPrChange w:id="300" w:author="Michael Lauria" w:date="2015-02-14T13:18:00Z">
          <w:pPr>
            <w:pStyle w:val="Body"/>
          </w:pPr>
        </w:pPrChange>
      </w:pPr>
      <w:r w:rsidRPr="0070647D">
        <w:rPr>
          <w:color w:val="000000" w:themeColor="text1"/>
          <w:rPrChange w:id="301" w:author="Michael Lauria" w:date="2015-02-14T13:18:00Z">
            <w:rPr>
              <w:u w:color="0000FF"/>
            </w:rPr>
          </w:rPrChange>
        </w:rPr>
        <w:t># create an agent that populates these streams.</w:t>
      </w:r>
    </w:p>
    <w:p w14:paraId="51FC9415" w14:textId="77777777" w:rsidR="00950EC3" w:rsidRDefault="0004784A" w:rsidP="0070647D">
      <w:pPr>
        <w:pStyle w:val="Code"/>
        <w:rPr>
          <w:ins w:id="302" w:author="Michael Lauria" w:date="2015-02-14T13:18:00Z"/>
        </w:rPr>
        <w:pPrChange w:id="303" w:author="Michael Lauria" w:date="2015-02-14T13:18:00Z">
          <w:pPr>
            <w:pStyle w:val="Body"/>
          </w:pPr>
        </w:pPrChange>
      </w:pPr>
      <w:r>
        <w:t>even_stream, odd_stream = F(x_stream)</w:t>
      </w:r>
    </w:p>
    <w:p w14:paraId="0300CFAB" w14:textId="77777777" w:rsidR="0070647D" w:rsidRDefault="0070647D" w:rsidP="0070647D">
      <w:pPr>
        <w:pStyle w:val="Code"/>
        <w:rPr>
          <w:rFonts w:eastAsia="Arial" w:hAnsi="Arial" w:cs="Arial"/>
        </w:rPr>
        <w:pPrChange w:id="304" w:author="Michael Lauria" w:date="2015-02-14T13:18:00Z">
          <w:pPr>
            <w:pStyle w:val="Body"/>
          </w:pPr>
        </w:pPrChange>
      </w:pPr>
    </w:p>
    <w:p w14:paraId="61C9CF61" w14:textId="77777777" w:rsidR="00950EC3" w:rsidRDefault="0004784A">
      <w:pPr>
        <w:pStyle w:val="Body"/>
        <w:rPr>
          <w:rFonts w:ascii="Times New Roman" w:eastAsia="Times New Roman" w:hAnsi="Times New Roman" w:cs="Times New Roman"/>
        </w:rPr>
      </w:pPr>
      <w:r>
        <w:rPr>
          <w:rFonts w:ascii="Times New Roman"/>
        </w:rPr>
        <w:t>Next, let us append messages to x_stream.</w:t>
      </w:r>
    </w:p>
    <w:p w14:paraId="1625AFB5" w14:textId="77777777" w:rsidR="00950EC3" w:rsidRDefault="0004784A" w:rsidP="0070647D">
      <w:pPr>
        <w:pStyle w:val="Code"/>
        <w:rPr>
          <w:rFonts w:eastAsia="Arial" w:hAnsi="Arial" w:cs="Arial"/>
        </w:rPr>
        <w:pPrChange w:id="305" w:author="Michael Lauria" w:date="2015-02-14T13:18:00Z">
          <w:pPr>
            <w:pStyle w:val="Body"/>
          </w:pPr>
        </w:pPrChange>
      </w:pPr>
      <w:r>
        <w:t>x_stream.extend([0, 3, 5, 4])</w:t>
      </w:r>
    </w:p>
    <w:p w14:paraId="3ED262B5" w14:textId="77777777" w:rsidR="00950EC3" w:rsidRPr="0070647D" w:rsidRDefault="0004784A" w:rsidP="0070647D">
      <w:pPr>
        <w:pStyle w:val="Code"/>
        <w:rPr>
          <w:rFonts w:eastAsia="Arial" w:hAnsi="Arial" w:cs="Arial"/>
          <w:color w:val="000000" w:themeColor="text1"/>
          <w:rPrChange w:id="306" w:author="Michael Lauria" w:date="2015-02-14T13:18:00Z">
            <w:rPr>
              <w:rFonts w:eastAsia="Arial" w:hAnsi="Arial" w:cs="Arial"/>
              <w:u w:color="0000FF"/>
            </w:rPr>
          </w:rPrChange>
        </w:rPr>
        <w:pPrChange w:id="307" w:author="Michael Lauria" w:date="2015-02-14T13:18:00Z">
          <w:pPr>
            <w:pStyle w:val="Body"/>
          </w:pPr>
        </w:pPrChange>
      </w:pPr>
      <w:r w:rsidRPr="0070647D">
        <w:rPr>
          <w:color w:val="000000" w:themeColor="text1"/>
          <w:rPrChange w:id="308" w:author="Michael Lauria" w:date="2015-02-14T13:18:00Z">
            <w:rPr>
              <w:u w:color="0000FF"/>
            </w:rPr>
          </w:rPrChange>
        </w:rPr>
        <w:t># Value of x_stream = [0, 3, 5, 4]</w:t>
      </w:r>
    </w:p>
    <w:p w14:paraId="28219D2F" w14:textId="77777777" w:rsidR="00950EC3" w:rsidRPr="0070647D" w:rsidRDefault="0004784A" w:rsidP="0070647D">
      <w:pPr>
        <w:pStyle w:val="Code"/>
        <w:rPr>
          <w:rFonts w:eastAsia="Arial" w:hAnsi="Arial" w:cs="Arial"/>
          <w:color w:val="000000" w:themeColor="text1"/>
          <w:rPrChange w:id="309" w:author="Michael Lauria" w:date="2015-02-14T13:18:00Z">
            <w:rPr>
              <w:rFonts w:eastAsia="Arial" w:hAnsi="Arial" w:cs="Arial"/>
              <w:u w:color="0000FF"/>
            </w:rPr>
          </w:rPrChange>
        </w:rPr>
        <w:pPrChange w:id="310" w:author="Michael Lauria" w:date="2015-02-14T13:18:00Z">
          <w:pPr>
            <w:pStyle w:val="Body"/>
          </w:pPr>
        </w:pPrChange>
      </w:pPr>
      <w:r w:rsidRPr="0070647D">
        <w:rPr>
          <w:color w:val="000000" w:themeColor="text1"/>
          <w:rPrChange w:id="311" w:author="Michael Lauria" w:date="2015-02-14T13:18:00Z">
            <w:rPr>
              <w:u w:color="0000FF"/>
            </w:rPr>
          </w:rPrChange>
        </w:rPr>
        <w:t># The value of even_stream will become [0, 4]</w:t>
      </w:r>
    </w:p>
    <w:p w14:paraId="2C97EF57" w14:textId="77777777" w:rsidR="00950EC3" w:rsidRDefault="0004784A" w:rsidP="0070647D">
      <w:pPr>
        <w:pStyle w:val="Code"/>
        <w:rPr>
          <w:ins w:id="312" w:author="Michael Lauria" w:date="2015-02-14T13:18:00Z"/>
          <w:color w:val="000000" w:themeColor="text1"/>
        </w:rPr>
        <w:pPrChange w:id="313" w:author="Michael Lauria" w:date="2015-02-14T13:18:00Z">
          <w:pPr>
            <w:pStyle w:val="Body"/>
          </w:pPr>
        </w:pPrChange>
      </w:pPr>
      <w:r w:rsidRPr="0070647D">
        <w:rPr>
          <w:color w:val="000000" w:themeColor="text1"/>
          <w:rPrChange w:id="314" w:author="Michael Lauria" w:date="2015-02-14T13:18:00Z">
            <w:rPr>
              <w:u w:color="0000FF"/>
            </w:rPr>
          </w:rPrChange>
        </w:rPr>
        <w:t># The value of odd_stream will become [3, 5]</w:t>
      </w:r>
    </w:p>
    <w:p w14:paraId="512B7942" w14:textId="77777777" w:rsidR="0070647D" w:rsidRPr="0070647D" w:rsidRDefault="0070647D" w:rsidP="0070647D">
      <w:pPr>
        <w:pStyle w:val="Code"/>
        <w:rPr>
          <w:rFonts w:eastAsia="Arial" w:hAnsi="Arial" w:cs="Arial"/>
          <w:color w:val="000000" w:themeColor="text1"/>
          <w:rPrChange w:id="315" w:author="Michael Lauria" w:date="2015-02-14T13:18:00Z">
            <w:rPr>
              <w:rFonts w:eastAsia="Arial" w:hAnsi="Arial" w:cs="Arial"/>
              <w:u w:color="0000FF"/>
            </w:rPr>
          </w:rPrChange>
        </w:rPr>
        <w:pPrChange w:id="316" w:author="Michael Lauria" w:date="2015-02-14T13:18:00Z">
          <w:pPr>
            <w:pStyle w:val="Body"/>
          </w:pPr>
        </w:pPrChange>
      </w:pPr>
    </w:p>
    <w:p w14:paraId="5BC59939" w14:textId="77777777" w:rsidR="00950EC3" w:rsidRDefault="0004784A">
      <w:pPr>
        <w:pStyle w:val="Body"/>
        <w:rPr>
          <w:rFonts w:ascii="Times New Roman" w:eastAsia="Times New Roman" w:hAnsi="Times New Roman" w:cs="Times New Roman"/>
        </w:rPr>
      </w:pPr>
      <w:r>
        <w:rPr>
          <w:rFonts w:ascii="Times New Roman"/>
        </w:rPr>
        <w:t>Next, let us append more messages to x_stream.</w:t>
      </w:r>
    </w:p>
    <w:p w14:paraId="4693F786" w14:textId="0BD7C448" w:rsidR="00950EC3" w:rsidRDefault="0004784A" w:rsidP="0070647D">
      <w:pPr>
        <w:pStyle w:val="Code"/>
        <w:rPr>
          <w:rFonts w:eastAsia="Arial" w:hAnsi="Arial" w:cs="Arial"/>
        </w:rPr>
        <w:pPrChange w:id="317" w:author="Michael Lauria" w:date="2015-02-14T13:19:00Z">
          <w:pPr>
            <w:pStyle w:val="Body"/>
          </w:pPr>
        </w:pPrChange>
      </w:pPr>
      <w:r>
        <w:t>x_stream.extend([0, 4, 1, 6</w:t>
      </w:r>
      <w:ins w:id="318" w:author="Michael Lauria" w:date="2015-02-14T13:19:00Z">
        <w:r w:rsidR="0070647D">
          <w:t>]</w:t>
        </w:r>
      </w:ins>
      <w:r>
        <w:t>)</w:t>
      </w:r>
    </w:p>
    <w:p w14:paraId="358BA506" w14:textId="77777777" w:rsidR="00950EC3" w:rsidRPr="0070647D" w:rsidRDefault="0004784A" w:rsidP="0070647D">
      <w:pPr>
        <w:pStyle w:val="Code"/>
        <w:rPr>
          <w:rFonts w:eastAsia="Arial" w:hAnsi="Arial" w:cs="Arial"/>
          <w:color w:val="000000" w:themeColor="text1"/>
          <w:rPrChange w:id="319" w:author="Michael Lauria" w:date="2015-02-14T13:19:00Z">
            <w:rPr>
              <w:rFonts w:eastAsia="Arial" w:hAnsi="Arial" w:cs="Arial"/>
              <w:u w:color="0000FF"/>
            </w:rPr>
          </w:rPrChange>
        </w:rPr>
        <w:pPrChange w:id="320" w:author="Michael Lauria" w:date="2015-02-14T13:19:00Z">
          <w:pPr>
            <w:pStyle w:val="Body"/>
          </w:pPr>
        </w:pPrChange>
      </w:pPr>
      <w:r w:rsidRPr="0070647D">
        <w:rPr>
          <w:color w:val="000000" w:themeColor="text1"/>
          <w:rPrChange w:id="321" w:author="Michael Lauria" w:date="2015-02-14T13:19:00Z">
            <w:rPr>
              <w:u w:color="0000FF"/>
            </w:rPr>
          </w:rPrChange>
        </w:rPr>
        <w:t># Value of x_stream = [0, 3, 5, 4, 0, 4, 1, 6]</w:t>
      </w:r>
    </w:p>
    <w:p w14:paraId="4946ACBF" w14:textId="77777777" w:rsidR="00950EC3" w:rsidRPr="0070647D" w:rsidRDefault="0004784A" w:rsidP="0070647D">
      <w:pPr>
        <w:pStyle w:val="Code"/>
        <w:rPr>
          <w:rFonts w:eastAsia="Arial" w:hAnsi="Arial" w:cs="Arial"/>
          <w:color w:val="000000" w:themeColor="text1"/>
          <w:rPrChange w:id="322" w:author="Michael Lauria" w:date="2015-02-14T13:19:00Z">
            <w:rPr>
              <w:rFonts w:eastAsia="Arial" w:hAnsi="Arial" w:cs="Arial"/>
              <w:u w:color="0000FF"/>
            </w:rPr>
          </w:rPrChange>
        </w:rPr>
        <w:pPrChange w:id="323" w:author="Michael Lauria" w:date="2015-02-14T13:19:00Z">
          <w:pPr>
            <w:pStyle w:val="Body"/>
          </w:pPr>
        </w:pPrChange>
      </w:pPr>
      <w:r w:rsidRPr="0070647D">
        <w:rPr>
          <w:color w:val="000000" w:themeColor="text1"/>
          <w:rPrChange w:id="324" w:author="Michael Lauria" w:date="2015-02-14T13:19:00Z">
            <w:rPr>
              <w:u w:color="0000FF"/>
            </w:rPr>
          </w:rPrChange>
        </w:rPr>
        <w:t># The value of even_stream will become [0, 4, 0, 4, 6]</w:t>
      </w:r>
    </w:p>
    <w:p w14:paraId="375E05DC" w14:textId="77777777" w:rsidR="00950EC3" w:rsidRPr="0070647D" w:rsidRDefault="0004784A" w:rsidP="0070647D">
      <w:pPr>
        <w:pStyle w:val="Code"/>
        <w:rPr>
          <w:rFonts w:eastAsia="Arial" w:hAnsi="Arial" w:cs="Arial"/>
          <w:color w:val="000000" w:themeColor="text1"/>
          <w:rPrChange w:id="325" w:author="Michael Lauria" w:date="2015-02-14T13:19:00Z">
            <w:rPr>
              <w:rFonts w:eastAsia="Arial" w:hAnsi="Arial" w:cs="Arial"/>
              <w:u w:color="0000FF"/>
            </w:rPr>
          </w:rPrChange>
        </w:rPr>
        <w:pPrChange w:id="326" w:author="Michael Lauria" w:date="2015-02-14T13:19:00Z">
          <w:pPr>
            <w:pStyle w:val="Body"/>
          </w:pPr>
        </w:pPrChange>
      </w:pPr>
      <w:r w:rsidRPr="0070647D">
        <w:rPr>
          <w:color w:val="000000" w:themeColor="text1"/>
          <w:rPrChange w:id="327" w:author="Michael Lauria" w:date="2015-02-14T13:19:00Z">
            <w:rPr>
              <w:u w:color="0000FF"/>
            </w:rPr>
          </w:rPrChange>
        </w:rPr>
        <w:t># The value of odd_stream will become [3, 5, 1]</w:t>
      </w:r>
    </w:p>
    <w:p w14:paraId="2D13A709" w14:textId="77777777" w:rsidR="00950EC3" w:rsidRPr="0070647D" w:rsidRDefault="00950EC3" w:rsidP="0070647D">
      <w:pPr>
        <w:pStyle w:val="Code"/>
        <w:rPr>
          <w:color w:val="000000" w:themeColor="text1"/>
          <w:rPrChange w:id="328" w:author="Michael Lauria" w:date="2015-02-14T13:19:00Z">
            <w:rPr/>
          </w:rPrChange>
        </w:rPr>
        <w:pPrChange w:id="329" w:author="Michael Lauria" w:date="2015-02-14T13:19:00Z">
          <w:pPr>
            <w:pStyle w:val="Body"/>
          </w:pPr>
        </w:pPrChange>
      </w:pPr>
    </w:p>
    <w:p w14:paraId="65FBBD23" w14:textId="77777777" w:rsidR="00950EC3" w:rsidRDefault="0004784A">
      <w:pPr>
        <w:pStyle w:val="Body"/>
        <w:rPr>
          <w:rFonts w:ascii="Times New Roman" w:eastAsia="Times New Roman" w:hAnsi="Times New Roman" w:cs="Times New Roman"/>
          <w:b/>
          <w:bCs/>
          <w:sz w:val="28"/>
          <w:szCs w:val="28"/>
        </w:rPr>
      </w:pPr>
      <w:r>
        <w:rPr>
          <w:rFonts w:ascii="Times New Roman"/>
          <w:b/>
          <w:bCs/>
          <w:sz w:val="28"/>
          <w:szCs w:val="28"/>
        </w:rPr>
        <w:t xml:space="preserve">Example: </w:t>
      </w:r>
      <w:r>
        <w:rPr>
          <w:rFonts w:ascii="Times New Roman"/>
          <w:b/>
          <w:bCs/>
          <w:i/>
          <w:iCs/>
          <w:sz w:val="28"/>
          <w:szCs w:val="28"/>
        </w:rPr>
        <w:t>split</w:t>
      </w:r>
      <w:r>
        <w:rPr>
          <w:rFonts w:ascii="Times New Roman"/>
          <w:b/>
          <w:bCs/>
          <w:sz w:val="28"/>
          <w:szCs w:val="28"/>
        </w:rPr>
        <w:t xml:space="preserve"> when the number of output streams is not 2</w:t>
      </w:r>
    </w:p>
    <w:p w14:paraId="0593E2C0" w14:textId="77777777" w:rsidR="00950EC3" w:rsidRDefault="0004784A">
      <w:pPr>
        <w:pStyle w:val="Body"/>
        <w:rPr>
          <w:rFonts w:ascii="Times New Roman" w:eastAsia="Times New Roman" w:hAnsi="Times New Roman" w:cs="Times New Roman"/>
        </w:rPr>
      </w:pPr>
      <w:r>
        <w:rPr>
          <w:rFonts w:ascii="Times New Roman"/>
        </w:rPr>
        <w:t>Consider the following function from a list to a tuple of three lists:</w:t>
      </w:r>
    </w:p>
    <w:p w14:paraId="156E9CF8" w14:textId="77777777" w:rsidR="00950EC3" w:rsidRPr="0070647D" w:rsidRDefault="0004784A" w:rsidP="0070647D">
      <w:pPr>
        <w:pStyle w:val="Code"/>
        <w:rPr>
          <w:rFonts w:eastAsia="Arial" w:hAnsi="Arial" w:cs="Arial"/>
        </w:rPr>
        <w:pPrChange w:id="330" w:author="Michael Lauria" w:date="2015-02-14T13:20:00Z">
          <w:pPr>
            <w:pStyle w:val="Body"/>
          </w:pPr>
        </w:pPrChange>
      </w:pPr>
      <w:r w:rsidRPr="0070647D">
        <w:t>def f(x_list):</w:t>
      </w:r>
    </w:p>
    <w:p w14:paraId="4F8898EE" w14:textId="73485FF6" w:rsidR="00950EC3" w:rsidRPr="0070647D" w:rsidRDefault="0004784A" w:rsidP="0070647D">
      <w:pPr>
        <w:pStyle w:val="Code"/>
        <w:rPr>
          <w:rFonts w:eastAsia="Arial" w:hAnsi="Arial" w:cs="Arial"/>
        </w:rPr>
        <w:pPrChange w:id="331" w:author="Michael Lauria" w:date="2015-02-14T13:20:00Z">
          <w:pPr>
            <w:pStyle w:val="Body"/>
          </w:pPr>
        </w:pPrChange>
      </w:pPr>
      <w:del w:id="332" w:author="Michael Lauria" w:date="2015-02-14T13:20:00Z">
        <w:r w:rsidRPr="0070647D" w:rsidDel="0070647D">
          <w:delText xml:space="preserve">        </w:delText>
        </w:r>
      </w:del>
      <w:ins w:id="333" w:author="Michael Lauria" w:date="2015-02-14T13:20:00Z">
        <w:r w:rsidR="0070647D">
          <w:tab/>
        </w:r>
      </w:ins>
      <w:r w:rsidRPr="0070647D">
        <w:t>return (filter(lambda n: n%2 == 0, x_list), \</w:t>
      </w:r>
    </w:p>
    <w:p w14:paraId="465FBD33" w14:textId="5230E524" w:rsidR="00950EC3" w:rsidRPr="0070647D" w:rsidRDefault="0004784A" w:rsidP="0070647D">
      <w:pPr>
        <w:pStyle w:val="Code"/>
        <w:rPr>
          <w:rFonts w:eastAsia="Arial" w:hAnsi="Arial" w:cs="Arial"/>
        </w:rPr>
        <w:pPrChange w:id="334" w:author="Michael Lauria" w:date="2015-02-14T13:20:00Z">
          <w:pPr>
            <w:pStyle w:val="Body"/>
          </w:pPr>
        </w:pPrChange>
      </w:pPr>
      <w:del w:id="335" w:author="Michael Lauria" w:date="2015-02-14T13:20:00Z">
        <w:r w:rsidRPr="0070647D" w:rsidDel="0070647D">
          <w:delText xml:space="preserve">                </w:delText>
        </w:r>
      </w:del>
      <w:ins w:id="336" w:author="Michael Lauria" w:date="2015-02-14T13:20:00Z">
        <w:r w:rsidR="0070647D" w:rsidRPr="0070647D">
          <w:t xml:space="preserve">             </w:t>
        </w:r>
      </w:ins>
      <w:del w:id="337" w:author="Michael Lauria" w:date="2015-02-14T13:20:00Z">
        <w:r w:rsidRPr="0070647D" w:rsidDel="0070647D">
          <w:delText xml:space="preserve">    </w:delText>
        </w:r>
      </w:del>
      <w:r w:rsidRPr="0070647D">
        <w:t>filter(lambda n: n%3 == 0, x_list), \</w:t>
      </w:r>
    </w:p>
    <w:p w14:paraId="61EA2617" w14:textId="38D3661A" w:rsidR="00950EC3" w:rsidRDefault="0004784A" w:rsidP="0070647D">
      <w:pPr>
        <w:pStyle w:val="Code"/>
        <w:rPr>
          <w:ins w:id="338" w:author="Michael Lauria" w:date="2015-02-14T13:20:00Z"/>
        </w:rPr>
        <w:pPrChange w:id="339" w:author="Michael Lauria" w:date="2015-02-14T13:20:00Z">
          <w:pPr>
            <w:pStyle w:val="Body"/>
          </w:pPr>
        </w:pPrChange>
      </w:pPr>
      <w:r w:rsidRPr="0070647D">
        <w:t xml:space="preserve">             </w:t>
      </w:r>
      <w:del w:id="340" w:author="Michael Lauria" w:date="2015-02-14T13:20:00Z">
        <w:r w:rsidRPr="0070647D" w:rsidDel="0070647D">
          <w:delText xml:space="preserve">       </w:delText>
        </w:r>
      </w:del>
      <w:r w:rsidRPr="0070647D">
        <w:t>filter(lambda n: n%5 == 0, x_list))</w:t>
      </w:r>
    </w:p>
    <w:p w14:paraId="27F42C65" w14:textId="77777777" w:rsidR="00266B03" w:rsidRPr="0070647D" w:rsidRDefault="00266B03" w:rsidP="0070647D">
      <w:pPr>
        <w:pStyle w:val="Code"/>
        <w:rPr>
          <w:rFonts w:eastAsia="Arial" w:hAnsi="Arial" w:cs="Arial"/>
        </w:rPr>
        <w:pPrChange w:id="341" w:author="Michael Lauria" w:date="2015-02-14T13:20:00Z">
          <w:pPr>
            <w:pStyle w:val="Body"/>
          </w:pPr>
        </w:pPrChange>
      </w:pPr>
    </w:p>
    <w:p w14:paraId="6EC43504" w14:textId="77777777" w:rsidR="00950EC3" w:rsidRDefault="0004784A">
      <w:pPr>
        <w:pStyle w:val="Body"/>
      </w:pPr>
      <w:r>
        <w:t>Now, let</w:t>
      </w:r>
      <w:r>
        <w:rPr>
          <w:lang w:val="fr-FR"/>
        </w:rPr>
        <w:t>’</w:t>
      </w:r>
      <w:r>
        <w:t>s extend function f from lists to streams</w:t>
      </w:r>
    </w:p>
    <w:p w14:paraId="7832D389" w14:textId="77777777" w:rsidR="00950EC3" w:rsidRDefault="0004784A" w:rsidP="00266B03">
      <w:pPr>
        <w:pStyle w:val="Code"/>
        <w:rPr>
          <w:ins w:id="342" w:author="Michael Lauria" w:date="2015-02-14T13:20:00Z"/>
        </w:rPr>
        <w:pPrChange w:id="343" w:author="Michael Lauria" w:date="2015-02-14T13:20:00Z">
          <w:pPr>
            <w:pStyle w:val="Body"/>
          </w:pPr>
        </w:pPrChange>
      </w:pPr>
      <w:r>
        <w:t>def F(x_stream): return split(f, x_stream, 3)</w:t>
      </w:r>
    </w:p>
    <w:p w14:paraId="0E09C5C1" w14:textId="77777777" w:rsidR="00266B03" w:rsidRDefault="00266B03" w:rsidP="00266B03">
      <w:pPr>
        <w:pStyle w:val="Code"/>
        <w:rPr>
          <w:rFonts w:eastAsia="Arial" w:hAnsi="Arial" w:cs="Arial"/>
        </w:rPr>
        <w:pPrChange w:id="344" w:author="Michael Lauria" w:date="2015-02-14T13:20:00Z">
          <w:pPr>
            <w:pStyle w:val="Body"/>
          </w:pPr>
        </w:pPrChange>
      </w:pPr>
    </w:p>
    <w:p w14:paraId="50EA1CFD" w14:textId="77777777" w:rsidR="00950EC3" w:rsidRDefault="0004784A">
      <w:pPr>
        <w:pStyle w:val="Body"/>
        <w:rPr>
          <w:rFonts w:ascii="Arial" w:eastAsia="Arial" w:hAnsi="Arial" w:cs="Arial"/>
          <w:color w:val="0000FF"/>
          <w:u w:color="0000FF"/>
        </w:rPr>
      </w:pPr>
      <w:r>
        <w:t>You can now use function F in the usual way, as for example:</w:t>
      </w:r>
    </w:p>
    <w:p w14:paraId="4066F73E" w14:textId="77777777" w:rsidR="00950EC3" w:rsidRDefault="0004784A" w:rsidP="00266B03">
      <w:pPr>
        <w:pStyle w:val="Code"/>
        <w:rPr>
          <w:rFonts w:eastAsia="Arial" w:hAnsi="Arial" w:cs="Arial"/>
        </w:rPr>
        <w:pPrChange w:id="345" w:author="Michael Lauria" w:date="2015-02-14T13:20:00Z">
          <w:pPr>
            <w:pStyle w:val="Body"/>
          </w:pPr>
        </w:pPrChange>
      </w:pPr>
      <w:r>
        <w:t>x_stream = Stream()</w:t>
      </w:r>
    </w:p>
    <w:p w14:paraId="4927DD7D" w14:textId="77777777" w:rsidR="00950EC3" w:rsidRDefault="0004784A" w:rsidP="00266B03">
      <w:pPr>
        <w:pStyle w:val="Code"/>
        <w:rPr>
          <w:ins w:id="346" w:author="Michael Lauria" w:date="2015-02-14T13:20:00Z"/>
        </w:rPr>
        <w:pPrChange w:id="347" w:author="Michael Lauria" w:date="2015-02-14T13:20:00Z">
          <w:pPr>
            <w:pStyle w:val="Body"/>
          </w:pPr>
        </w:pPrChange>
      </w:pPr>
      <w:r>
        <w:t>twos_stream, threes_stream, fives_stream = F(x_stream)</w:t>
      </w:r>
    </w:p>
    <w:p w14:paraId="5D57E9C5" w14:textId="77777777" w:rsidR="00266B03" w:rsidRDefault="00266B03" w:rsidP="00266B03">
      <w:pPr>
        <w:pStyle w:val="Code"/>
        <w:rPr>
          <w:rFonts w:eastAsia="Arial" w:hAnsi="Arial" w:cs="Arial"/>
        </w:rPr>
        <w:pPrChange w:id="348" w:author="Michael Lauria" w:date="2015-02-14T13:20:00Z">
          <w:pPr>
            <w:pStyle w:val="Body"/>
          </w:pPr>
        </w:pPrChange>
      </w:pPr>
    </w:p>
    <w:p w14:paraId="1968E7B1" w14:textId="77777777" w:rsidR="00950EC3" w:rsidRDefault="0004784A">
      <w:pPr>
        <w:pStyle w:val="Body"/>
      </w:pPr>
      <w:r>
        <w:rPr>
          <w:u w:color="0000FF"/>
        </w:rPr>
        <w:t xml:space="preserve">The restriction on list functions used for </w:t>
      </w:r>
      <w:r>
        <w:rPr>
          <w:i/>
          <w:iCs/>
          <w:u w:color="0000FF"/>
        </w:rPr>
        <w:t>split</w:t>
      </w:r>
      <w:r>
        <w:rPr>
          <w:u w:color="0000FF"/>
        </w:rPr>
        <w:t xml:space="preserve"> is the same as that for </w:t>
      </w:r>
      <w:r>
        <w:rPr>
          <w:i/>
          <w:iCs/>
          <w:u w:color="0000FF"/>
        </w:rPr>
        <w:t>op</w:t>
      </w:r>
      <w:r>
        <w:rPr>
          <w:u w:color="0000FF"/>
        </w:rPr>
        <w:t>.</w:t>
      </w:r>
    </w:p>
    <w:p w14:paraId="688D3EA0" w14:textId="77777777" w:rsidR="00950EC3" w:rsidRDefault="00950EC3">
      <w:pPr>
        <w:pStyle w:val="Body"/>
        <w:rPr>
          <w:rFonts w:ascii="Arial" w:eastAsia="Arial" w:hAnsi="Arial" w:cs="Arial"/>
          <w:color w:val="0000FF"/>
          <w:u w:color="0000FF"/>
        </w:rPr>
      </w:pPr>
    </w:p>
    <w:p w14:paraId="0DA86B5A" w14:textId="77777777" w:rsidR="00950EC3" w:rsidRDefault="0004784A">
      <w:pPr>
        <w:pStyle w:val="Heading2"/>
        <w:rPr>
          <w:rFonts w:ascii="Arial" w:eastAsia="Arial" w:hAnsi="Arial" w:cs="Arial"/>
          <w:color w:val="000000"/>
          <w:sz w:val="36"/>
          <w:szCs w:val="36"/>
          <w:u w:color="0000FF"/>
        </w:rPr>
      </w:pPr>
      <w:r>
        <w:rPr>
          <w:rFonts w:ascii="Times New Roman"/>
          <w:color w:val="000000"/>
          <w:sz w:val="36"/>
          <w:szCs w:val="36"/>
          <w:u w:color="0000FF"/>
        </w:rPr>
        <w:t>many-to-many: functions from multiple lists to multiple lists</w:t>
      </w:r>
    </w:p>
    <w:p w14:paraId="112B0C67" w14:textId="77777777" w:rsidR="00950EC3" w:rsidRDefault="0004784A">
      <w:pPr>
        <w:pStyle w:val="Body"/>
        <w:rPr>
          <w:rFonts w:ascii="Times New Roman" w:eastAsia="Times New Roman" w:hAnsi="Times New Roman" w:cs="Times New Roman"/>
        </w:rPr>
      </w:pPr>
      <w:r>
        <w:rPr>
          <w:rFonts w:ascii="Times New Roman"/>
        </w:rPr>
        <w:t xml:space="preserve">Given a function f that has a list of lists as input and returns a list of lists, we define a function F that has a list of streams as input and returns a list of </w:t>
      </w:r>
      <w:r>
        <w:rPr>
          <w:rFonts w:ascii="Times New Roman"/>
          <w:i/>
          <w:iCs/>
        </w:rPr>
        <w:t>two</w:t>
      </w:r>
      <w:r>
        <w:rPr>
          <w:rFonts w:ascii="Times New Roman"/>
        </w:rPr>
        <w:t xml:space="preserve"> streams, as follows:</w:t>
      </w:r>
    </w:p>
    <w:p w14:paraId="3B878171" w14:textId="77777777" w:rsidR="00950EC3" w:rsidRDefault="0004784A" w:rsidP="00266B03">
      <w:pPr>
        <w:pStyle w:val="Code"/>
        <w:rPr>
          <w:rFonts w:eastAsia="Arial" w:hAnsi="Arial" w:cs="Arial"/>
        </w:rPr>
        <w:pPrChange w:id="349" w:author="Michael Lauria" w:date="2015-02-14T13:21:00Z">
          <w:pPr>
            <w:pStyle w:val="Body"/>
          </w:pPr>
        </w:pPrChange>
      </w:pPr>
      <w:r>
        <w:t>from Agent import *</w:t>
      </w:r>
    </w:p>
    <w:p w14:paraId="587DA477" w14:textId="77777777" w:rsidR="00950EC3" w:rsidRDefault="0004784A" w:rsidP="00266B03">
      <w:pPr>
        <w:pStyle w:val="Code"/>
        <w:rPr>
          <w:rFonts w:eastAsia="Arial" w:hAnsi="Arial" w:cs="Arial"/>
        </w:rPr>
        <w:pPrChange w:id="350" w:author="Michael Lauria" w:date="2015-02-14T13:21:00Z">
          <w:pPr>
            <w:pStyle w:val="Body"/>
          </w:pPr>
        </w:pPrChange>
      </w:pPr>
      <w:r>
        <w:t>from ListOperators import many_to_many</w:t>
      </w:r>
    </w:p>
    <w:p w14:paraId="671B4FF5" w14:textId="77777777" w:rsidR="00950EC3" w:rsidRDefault="0004784A" w:rsidP="00266B03">
      <w:pPr>
        <w:pStyle w:val="Code"/>
        <w:rPr>
          <w:ins w:id="351" w:author="Michael Lauria" w:date="2015-02-14T13:21:00Z"/>
        </w:rPr>
        <w:pPrChange w:id="352" w:author="Michael Lauria" w:date="2015-02-14T13:21:00Z">
          <w:pPr>
            <w:pStyle w:val="Body"/>
          </w:pPr>
        </w:pPrChange>
      </w:pPr>
      <w:r>
        <w:t>def F(list_of_streams): return many_to_many(f, list_of_streams)</w:t>
      </w:r>
    </w:p>
    <w:p w14:paraId="10B0048F" w14:textId="77777777" w:rsidR="00266B03" w:rsidRDefault="00266B03" w:rsidP="00266B03">
      <w:pPr>
        <w:pStyle w:val="Code"/>
        <w:pPrChange w:id="353" w:author="Michael Lauria" w:date="2015-02-14T13:21:00Z">
          <w:pPr>
            <w:pStyle w:val="Body"/>
          </w:pPr>
        </w:pPrChange>
      </w:pPr>
    </w:p>
    <w:p w14:paraId="1DD744F8" w14:textId="77777777" w:rsidR="00950EC3" w:rsidRDefault="0004784A">
      <w:pPr>
        <w:pStyle w:val="Body"/>
        <w:rPr>
          <w:rFonts w:ascii="Times New Roman" w:eastAsia="Times New Roman" w:hAnsi="Times New Roman" w:cs="Times New Roman"/>
        </w:rPr>
      </w:pPr>
      <w:r>
        <w:rPr>
          <w:rFonts w:ascii="Times New Roman"/>
        </w:rPr>
        <w:t xml:space="preserve">As with </w:t>
      </w:r>
      <w:r>
        <w:rPr>
          <w:rFonts w:ascii="Times New Roman"/>
          <w:i/>
          <w:iCs/>
        </w:rPr>
        <w:t>split</w:t>
      </w:r>
      <w:r>
        <w:rPr>
          <w:rFonts w:ascii="Times New Roman"/>
        </w:rPr>
        <w:t>, specify the number of output streams (num_output_streams) if f returns a list of n lists where n is not 2. For example if f returns a list of 3 lists:</w:t>
      </w:r>
    </w:p>
    <w:p w14:paraId="667DA533" w14:textId="77777777" w:rsidR="00950EC3" w:rsidRDefault="0004784A" w:rsidP="00266B03">
      <w:pPr>
        <w:pStyle w:val="Code"/>
        <w:rPr>
          <w:ins w:id="354" w:author="Michael Lauria" w:date="2015-02-14T13:21:00Z"/>
        </w:rPr>
        <w:pPrChange w:id="355" w:author="Michael Lauria" w:date="2015-02-14T13:21:00Z">
          <w:pPr>
            <w:pStyle w:val="Body"/>
          </w:pPr>
        </w:pPrChange>
      </w:pPr>
      <w:r>
        <w:t>many_to_many(f, list_of_streams, num_out_streams=3)</w:t>
      </w:r>
    </w:p>
    <w:p w14:paraId="4BAB9B32" w14:textId="77777777" w:rsidR="00266B03" w:rsidRDefault="00266B03" w:rsidP="00266B03">
      <w:pPr>
        <w:pStyle w:val="Code"/>
        <w:rPr>
          <w:rFonts w:eastAsia="Arial" w:hAnsi="Arial" w:cs="Arial"/>
        </w:rPr>
        <w:pPrChange w:id="356" w:author="Michael Lauria" w:date="2015-02-14T13:21:00Z">
          <w:pPr>
            <w:pStyle w:val="Body"/>
          </w:pPr>
        </w:pPrChange>
      </w:pPr>
    </w:p>
    <w:p w14:paraId="7D377DD3" w14:textId="77777777" w:rsidR="00950EC3" w:rsidRDefault="0004784A">
      <w:pPr>
        <w:pStyle w:val="Body"/>
        <w:rPr>
          <w:rFonts w:ascii="Times New Roman" w:eastAsia="Times New Roman" w:hAnsi="Times New Roman" w:cs="Times New Roman"/>
        </w:rPr>
      </w:pPr>
      <w:r>
        <w:rPr>
          <w:rFonts w:ascii="Times New Roman"/>
        </w:rPr>
        <w:t xml:space="preserve">We use </w:t>
      </w:r>
      <w:r>
        <w:rPr>
          <w:rFonts w:ascii="Times New Roman"/>
          <w:i/>
          <w:iCs/>
        </w:rPr>
        <w:t>many_to_many</w:t>
      </w:r>
      <w:r>
        <w:rPr>
          <w:rFonts w:ascii="Times New Roman"/>
        </w:rPr>
        <w:t xml:space="preserve"> rather than </w:t>
      </w:r>
      <w:r>
        <w:rPr>
          <w:rFonts w:ascii="Times New Roman"/>
          <w:i/>
          <w:iCs/>
        </w:rPr>
        <w:t>op</w:t>
      </w:r>
      <w:r>
        <w:rPr>
          <w:rFonts w:ascii="Times New Roman"/>
        </w:rPr>
        <w:t>,</w:t>
      </w:r>
      <w:r>
        <w:rPr>
          <w:rFonts w:ascii="Times New Roman"/>
          <w:i/>
          <w:iCs/>
        </w:rPr>
        <w:t xml:space="preserve"> merge</w:t>
      </w:r>
      <w:r>
        <w:rPr>
          <w:rFonts w:ascii="Times New Roman"/>
        </w:rPr>
        <w:t xml:space="preserve">, or </w:t>
      </w:r>
      <w:r>
        <w:rPr>
          <w:rFonts w:ascii="Times New Roman"/>
          <w:i/>
          <w:iCs/>
        </w:rPr>
        <w:t>split</w:t>
      </w:r>
      <w:r>
        <w:rPr>
          <w:rFonts w:ascii="Times New Roman"/>
        </w:rPr>
        <w:t xml:space="preserve"> because here f is a function from a list of lists to a list of lists.</w:t>
      </w:r>
    </w:p>
    <w:p w14:paraId="54E301DC" w14:textId="77777777" w:rsidR="00950EC3" w:rsidRDefault="0004784A">
      <w:pPr>
        <w:pStyle w:val="Body"/>
        <w:rPr>
          <w:rFonts w:ascii="Times New Roman" w:eastAsia="Times New Roman" w:hAnsi="Times New Roman" w:cs="Times New Roman"/>
        </w:rPr>
      </w:pPr>
      <w:r>
        <w:rPr>
          <w:rFonts w:ascii="Times New Roman"/>
        </w:rPr>
        <w:t>F(list_of_streams</w:t>
      </w:r>
      <w:r>
        <w:rPr>
          <w:rFonts w:ascii="Times New Roman"/>
          <w:u w:color="0000FF"/>
        </w:rPr>
        <w:t>)</w:t>
      </w:r>
      <w:r>
        <w:rPr>
          <w:rFonts w:ascii="Times New Roman"/>
        </w:rPr>
        <w:t xml:space="preserve"> is a list of streams where streams in this list are updated when messages are appended to any stream in list_of_streams. If the value of </w:t>
      </w:r>
      <w:r>
        <w:rPr>
          <w:rFonts w:ascii="Times New Roman"/>
          <w:u w:color="0000FF"/>
        </w:rPr>
        <w:t xml:space="preserve">list_of_streams </w:t>
      </w:r>
      <w:r>
        <w:rPr>
          <w:rFonts w:ascii="Times New Roman"/>
        </w:rPr>
        <w:t>is x at some point in time then the value of F(list_of_streams) will become f(x).</w:t>
      </w:r>
    </w:p>
    <w:p w14:paraId="23CB38A7" w14:textId="77777777" w:rsidR="00950EC3" w:rsidRDefault="0004784A">
      <w:pPr>
        <w:pStyle w:val="Body"/>
        <w:rPr>
          <w:rFonts w:ascii="Times New Roman" w:eastAsia="Times New Roman" w:hAnsi="Times New Roman" w:cs="Times New Roman"/>
          <w:b/>
          <w:bCs/>
          <w:u w:color="0000FF"/>
        </w:rPr>
      </w:pPr>
      <w:r>
        <w:rPr>
          <w:rFonts w:ascii="Times New Roman"/>
          <w:b/>
          <w:bCs/>
          <w:u w:color="0000FF"/>
        </w:rPr>
        <w:t>Example of many_to_many</w:t>
      </w:r>
    </w:p>
    <w:p w14:paraId="46492F71" w14:textId="77777777" w:rsidR="00950EC3" w:rsidRDefault="0004784A">
      <w:pPr>
        <w:pStyle w:val="Body"/>
        <w:rPr>
          <w:u w:color="0000FF"/>
        </w:rPr>
      </w:pPr>
      <w:r>
        <w:rPr>
          <w:u w:color="0000FF"/>
        </w:rPr>
        <w:t>We want to write a function that takes multiple streams as input and produces two output streams. The values in the first output stream are the even values in the sum of the values of the input stream, and the second output stream contains the odd values. We first write a function f that takes multiple lists as input and produces two output lists where the values in the first output list are the even values in the sum of the values of the input list, and the second output list contains the odd values. Then we use list-function f to create a function F on streams.</w:t>
      </w:r>
    </w:p>
    <w:p w14:paraId="00ADD48D" w14:textId="77777777" w:rsidR="00950EC3" w:rsidRDefault="0004784A" w:rsidP="00266B03">
      <w:pPr>
        <w:pStyle w:val="Code"/>
        <w:rPr>
          <w:rFonts w:eastAsia="Arial" w:hAnsi="Arial" w:cs="Arial"/>
        </w:rPr>
        <w:pPrChange w:id="357" w:author="Michael Lauria" w:date="2015-02-14T13:22:00Z">
          <w:pPr>
            <w:pStyle w:val="Body"/>
          </w:pPr>
        </w:pPrChange>
      </w:pPr>
      <w:r>
        <w:rPr>
          <w:lang w:val="da-DK"/>
        </w:rPr>
        <w:t>def f(list</w:t>
      </w:r>
      <w:r>
        <w:t>_of_lists):</w:t>
      </w:r>
    </w:p>
    <w:p w14:paraId="27BFD82D" w14:textId="77777777" w:rsidR="00950EC3" w:rsidRDefault="0004784A" w:rsidP="00266B03">
      <w:pPr>
        <w:pStyle w:val="Code"/>
        <w:rPr>
          <w:rFonts w:eastAsia="Arial" w:hAnsi="Arial" w:cs="Arial"/>
        </w:rPr>
        <w:pPrChange w:id="358" w:author="Michael Lauria" w:date="2015-02-14T13:22:00Z">
          <w:pPr>
            <w:pStyle w:val="Body"/>
          </w:pPr>
        </w:pPrChange>
      </w:pPr>
      <w:r>
        <w:rPr>
          <w:lang w:val="nl-NL"/>
        </w:rPr>
        <w:t xml:space="preserve">        r = map(sum, zip(*list</w:t>
      </w:r>
      <w:r>
        <w:t>_of_lists))</w:t>
      </w:r>
    </w:p>
    <w:p w14:paraId="05D4FD9C" w14:textId="77777777" w:rsidR="00950EC3" w:rsidRDefault="0004784A" w:rsidP="00266B03">
      <w:pPr>
        <w:pStyle w:val="Code"/>
        <w:rPr>
          <w:rFonts w:eastAsia="Arial" w:hAnsi="Arial" w:cs="Arial"/>
        </w:rPr>
        <w:pPrChange w:id="359" w:author="Michael Lauria" w:date="2015-02-14T13:22:00Z">
          <w:pPr>
            <w:pStyle w:val="Body"/>
          </w:pPr>
        </w:pPrChange>
      </w:pPr>
      <w:r>
        <w:t xml:space="preserve">        return (filter(lambda v: v % 2 == 0, r),\</w:t>
      </w:r>
    </w:p>
    <w:p w14:paraId="5711FEAF" w14:textId="77777777" w:rsidR="00950EC3" w:rsidRDefault="0004784A" w:rsidP="00266B03">
      <w:pPr>
        <w:pStyle w:val="Code"/>
        <w:rPr>
          <w:ins w:id="360" w:author="Michael Lauria" w:date="2015-02-14T13:22:00Z"/>
        </w:rPr>
        <w:pPrChange w:id="361" w:author="Michael Lauria" w:date="2015-02-14T13:22:00Z">
          <w:pPr>
            <w:pStyle w:val="Body"/>
          </w:pPr>
        </w:pPrChange>
      </w:pPr>
      <w:r>
        <w:t xml:space="preserve">                </w:t>
      </w:r>
      <w:del w:id="362" w:author="Michael Lauria" w:date="2015-02-14T13:22:00Z">
        <w:r w:rsidDel="00266B03">
          <w:delText xml:space="preserve">   </w:delText>
        </w:r>
      </w:del>
      <w:r>
        <w:t>filter(lambda v: v % 2 != 0, r))</w:t>
      </w:r>
    </w:p>
    <w:p w14:paraId="116D9E51" w14:textId="77777777" w:rsidR="00266B03" w:rsidRDefault="00266B03" w:rsidP="00266B03">
      <w:pPr>
        <w:pStyle w:val="Code"/>
        <w:rPr>
          <w:rFonts w:eastAsia="Arial" w:hAnsi="Arial" w:cs="Arial"/>
        </w:rPr>
        <w:pPrChange w:id="363" w:author="Michael Lauria" w:date="2015-02-14T13:22:00Z">
          <w:pPr>
            <w:pStyle w:val="Body"/>
          </w:pPr>
        </w:pPrChange>
      </w:pPr>
    </w:p>
    <w:p w14:paraId="686459D3" w14:textId="77777777" w:rsidR="00950EC3" w:rsidRDefault="0004784A">
      <w:pPr>
        <w:pStyle w:val="Body"/>
        <w:rPr>
          <w:rFonts w:ascii="Times New Roman" w:eastAsia="Times New Roman" w:hAnsi="Times New Roman" w:cs="Times New Roman"/>
        </w:rPr>
      </w:pPr>
      <w:r>
        <w:rPr>
          <w:rFonts w:ascii="Times New Roman"/>
        </w:rPr>
        <w:t>Next, we use list-function f to create a function F on streams</w:t>
      </w:r>
    </w:p>
    <w:p w14:paraId="6CD6D881" w14:textId="77777777" w:rsidR="00950EC3" w:rsidRDefault="0004784A" w:rsidP="00266B03">
      <w:pPr>
        <w:pStyle w:val="Code"/>
        <w:rPr>
          <w:rFonts w:eastAsia="Arial" w:hAnsi="Arial" w:cs="Arial"/>
        </w:rPr>
        <w:pPrChange w:id="364" w:author="Michael Lauria" w:date="2015-02-14T13:22:00Z">
          <w:pPr>
            <w:pStyle w:val="Body"/>
          </w:pPr>
        </w:pPrChange>
      </w:pPr>
      <w:r>
        <w:t>from Agent import *</w:t>
      </w:r>
    </w:p>
    <w:p w14:paraId="093CB970" w14:textId="77777777" w:rsidR="00950EC3" w:rsidRDefault="0004784A" w:rsidP="00266B03">
      <w:pPr>
        <w:pStyle w:val="Code"/>
        <w:pPrChange w:id="365" w:author="Michael Lauria" w:date="2015-02-14T13:22:00Z">
          <w:pPr>
            <w:pStyle w:val="Body"/>
          </w:pPr>
        </w:pPrChange>
      </w:pPr>
      <w:r>
        <w:t>from ListOperators import many_to_many</w:t>
      </w:r>
    </w:p>
    <w:p w14:paraId="79A2B8CD" w14:textId="77777777" w:rsidR="00950EC3" w:rsidRDefault="0004784A" w:rsidP="00266B03">
      <w:pPr>
        <w:pStyle w:val="Code"/>
        <w:rPr>
          <w:ins w:id="366" w:author="Michael Lauria" w:date="2015-02-14T13:22:00Z"/>
        </w:rPr>
        <w:pPrChange w:id="367" w:author="Michael Lauria" w:date="2015-02-14T13:22:00Z">
          <w:pPr>
            <w:pStyle w:val="Body"/>
          </w:pPr>
        </w:pPrChange>
      </w:pPr>
      <w:r>
        <w:t>def F(list_of_streams): return many_to_many(f, list_of_streams)</w:t>
      </w:r>
    </w:p>
    <w:p w14:paraId="355F320A" w14:textId="77777777" w:rsidR="00266B03" w:rsidRDefault="00266B03" w:rsidP="00266B03">
      <w:pPr>
        <w:pStyle w:val="Code"/>
        <w:rPr>
          <w:rFonts w:eastAsia="Arial" w:hAnsi="Arial" w:cs="Arial"/>
        </w:rPr>
        <w:pPrChange w:id="368" w:author="Michael Lauria" w:date="2015-02-14T13:22:00Z">
          <w:pPr>
            <w:pStyle w:val="Body"/>
          </w:pPr>
        </w:pPrChange>
      </w:pPr>
    </w:p>
    <w:p w14:paraId="72989CBC" w14:textId="77777777" w:rsidR="00950EC3" w:rsidRDefault="0004784A">
      <w:pPr>
        <w:pStyle w:val="Body"/>
        <w:rPr>
          <w:rFonts w:ascii="Arial" w:eastAsia="Arial" w:hAnsi="Arial" w:cs="Arial"/>
          <w:color w:val="0000FF"/>
          <w:u w:color="0000FF"/>
        </w:rPr>
      </w:pPr>
      <w:r>
        <w:rPr>
          <w:rFonts w:ascii="Times New Roman"/>
          <w:lang w:val="de-DE"/>
        </w:rPr>
        <w:t xml:space="preserve">Then </w:t>
      </w:r>
      <w:r>
        <w:rPr>
          <w:rFonts w:ascii="Times New Roman"/>
        </w:rPr>
        <w:t>defining the following variables</w:t>
      </w:r>
    </w:p>
    <w:p w14:paraId="63C1D9B2" w14:textId="77777777" w:rsidR="00950EC3" w:rsidRDefault="0004784A" w:rsidP="00266B03">
      <w:pPr>
        <w:pStyle w:val="Code"/>
        <w:rPr>
          <w:rFonts w:eastAsia="Arial" w:hAnsi="Arial" w:cs="Arial"/>
        </w:rPr>
        <w:pPrChange w:id="369" w:author="Michael Lauria" w:date="2015-02-14T13:22:00Z">
          <w:pPr>
            <w:pStyle w:val="Body"/>
          </w:pPr>
        </w:pPrChange>
      </w:pPr>
      <w:r>
        <w:t>x_list = [5, 11]</w:t>
      </w:r>
    </w:p>
    <w:p w14:paraId="1EC9762E" w14:textId="77777777" w:rsidR="00950EC3" w:rsidRDefault="0004784A" w:rsidP="00266B03">
      <w:pPr>
        <w:pStyle w:val="Code"/>
        <w:rPr>
          <w:rFonts w:eastAsia="Arial" w:hAnsi="Arial" w:cs="Arial"/>
        </w:rPr>
        <w:pPrChange w:id="370" w:author="Michael Lauria" w:date="2015-02-14T13:22:00Z">
          <w:pPr>
            <w:pStyle w:val="Body"/>
          </w:pPr>
        </w:pPrChange>
      </w:pPr>
      <w:r>
        <w:t>y_list = [2, 4, 5]</w:t>
      </w:r>
    </w:p>
    <w:p w14:paraId="31C7877F" w14:textId="77777777" w:rsidR="00950EC3" w:rsidRDefault="0004784A" w:rsidP="00266B03">
      <w:pPr>
        <w:pStyle w:val="Code"/>
        <w:rPr>
          <w:rFonts w:eastAsia="Arial" w:hAnsi="Arial" w:cs="Arial"/>
        </w:rPr>
        <w:pPrChange w:id="371" w:author="Michael Lauria" w:date="2015-02-14T13:22:00Z">
          <w:pPr>
            <w:pStyle w:val="Body"/>
          </w:pPr>
        </w:pPrChange>
      </w:pPr>
      <w:r>
        <w:rPr>
          <w:lang w:val="nl-NL"/>
        </w:rPr>
        <w:t>evens_list, odds_list = f(</w:t>
      </w:r>
      <w:r>
        <w:t>[x_list, y_list])</w:t>
      </w:r>
    </w:p>
    <w:p w14:paraId="4EA5E33C" w14:textId="77777777" w:rsidR="00950EC3" w:rsidRPr="00266B03" w:rsidRDefault="0004784A" w:rsidP="00266B03">
      <w:pPr>
        <w:pStyle w:val="Code"/>
        <w:rPr>
          <w:rFonts w:eastAsia="Arial" w:hAnsi="Arial" w:cs="Arial"/>
          <w:color w:val="000000" w:themeColor="text1"/>
          <w:rPrChange w:id="372" w:author="Michael Lauria" w:date="2015-02-14T13:22:00Z">
            <w:rPr>
              <w:rFonts w:eastAsia="Arial" w:hAnsi="Arial" w:cs="Arial"/>
              <w:u w:color="0000FF"/>
            </w:rPr>
          </w:rPrChange>
        </w:rPr>
        <w:pPrChange w:id="373" w:author="Michael Lauria" w:date="2015-02-14T13:22:00Z">
          <w:pPr>
            <w:pStyle w:val="Body"/>
          </w:pPr>
        </w:pPrChange>
      </w:pPr>
      <w:r w:rsidRPr="00266B03">
        <w:rPr>
          <w:color w:val="000000" w:themeColor="text1"/>
          <w:rPrChange w:id="374" w:author="Michael Lauria" w:date="2015-02-14T13:22:00Z">
            <w:rPr>
              <w:u w:color="0000FF"/>
            </w:rPr>
          </w:rPrChange>
        </w:rPr>
        <w:t xml:space="preserve"># </w:t>
      </w:r>
      <w:r w:rsidRPr="00266B03">
        <w:rPr>
          <w:color w:val="000000" w:themeColor="text1"/>
          <w:lang w:val="nl-NL"/>
          <w:rPrChange w:id="375" w:author="Michael Lauria" w:date="2015-02-14T13:22:00Z">
            <w:rPr>
              <w:u w:color="0000FF"/>
              <w:lang w:val="nl-NL"/>
            </w:rPr>
          </w:rPrChange>
        </w:rPr>
        <w:t>evens_list</w:t>
      </w:r>
      <w:r w:rsidRPr="00266B03">
        <w:rPr>
          <w:color w:val="000000" w:themeColor="text1"/>
          <w:rPrChange w:id="376" w:author="Michael Lauria" w:date="2015-02-14T13:22:00Z">
            <w:rPr>
              <w:u w:color="0000FF"/>
            </w:rPr>
          </w:rPrChange>
        </w:rPr>
        <w:t xml:space="preserve"> = [ ]</w:t>
      </w:r>
    </w:p>
    <w:p w14:paraId="4D0B554E" w14:textId="77777777" w:rsidR="00950EC3" w:rsidRPr="00266B03" w:rsidRDefault="0004784A" w:rsidP="00266B03">
      <w:pPr>
        <w:pStyle w:val="Code"/>
        <w:rPr>
          <w:rFonts w:eastAsia="Arial" w:hAnsi="Arial" w:cs="Arial"/>
          <w:color w:val="000000" w:themeColor="text1"/>
          <w:rPrChange w:id="377" w:author="Michael Lauria" w:date="2015-02-14T13:22:00Z">
            <w:rPr>
              <w:rFonts w:eastAsia="Arial" w:hAnsi="Arial" w:cs="Arial"/>
              <w:u w:color="0000FF"/>
            </w:rPr>
          </w:rPrChange>
        </w:rPr>
        <w:pPrChange w:id="378" w:author="Michael Lauria" w:date="2015-02-14T13:22:00Z">
          <w:pPr>
            <w:pStyle w:val="Body"/>
          </w:pPr>
        </w:pPrChange>
      </w:pPr>
      <w:r w:rsidRPr="00266B03">
        <w:rPr>
          <w:color w:val="000000" w:themeColor="text1"/>
          <w:rPrChange w:id="379" w:author="Michael Lauria" w:date="2015-02-14T13:22:00Z">
            <w:rPr>
              <w:u w:color="0000FF"/>
            </w:rPr>
          </w:rPrChange>
        </w:rPr>
        <w:t># odds_list = [7, 15]</w:t>
      </w:r>
    </w:p>
    <w:p w14:paraId="46D46960" w14:textId="77777777" w:rsidR="00950EC3" w:rsidRDefault="0004784A">
      <w:pPr>
        <w:pStyle w:val="Body"/>
        <w:rPr>
          <w:u w:color="0000FF"/>
        </w:rPr>
      </w:pPr>
      <w:r>
        <w:rPr>
          <w:u w:color="0000FF"/>
        </w:rPr>
        <w:t>Next, let us extend the function from lists to streams.</w:t>
      </w:r>
    </w:p>
    <w:p w14:paraId="5DDB721F" w14:textId="77777777" w:rsidR="00950EC3" w:rsidRDefault="0004784A" w:rsidP="00266B03">
      <w:pPr>
        <w:pStyle w:val="Code"/>
        <w:rPr>
          <w:rFonts w:eastAsia="Arial" w:hAnsi="Arial" w:cs="Arial"/>
        </w:rPr>
        <w:pPrChange w:id="380" w:author="Michael Lauria" w:date="2015-02-14T13:22:00Z">
          <w:pPr>
            <w:pStyle w:val="Body"/>
          </w:pPr>
        </w:pPrChange>
      </w:pPr>
      <w:r>
        <w:t>x_stream = Stream()</w:t>
      </w:r>
    </w:p>
    <w:p w14:paraId="46B5FED4" w14:textId="77777777" w:rsidR="00950EC3" w:rsidRDefault="0004784A" w:rsidP="00266B03">
      <w:pPr>
        <w:pStyle w:val="Code"/>
        <w:rPr>
          <w:rFonts w:eastAsia="Arial" w:hAnsi="Arial" w:cs="Arial"/>
        </w:rPr>
        <w:pPrChange w:id="381" w:author="Michael Lauria" w:date="2015-02-14T13:22:00Z">
          <w:pPr>
            <w:pStyle w:val="Body"/>
          </w:pPr>
        </w:pPrChange>
      </w:pPr>
      <w:r>
        <w:t>y_stream = Stream()</w:t>
      </w:r>
    </w:p>
    <w:p w14:paraId="4EFDF69D" w14:textId="77777777" w:rsidR="00950EC3" w:rsidRDefault="0004784A" w:rsidP="00266B03">
      <w:pPr>
        <w:pStyle w:val="Code"/>
        <w:rPr>
          <w:ins w:id="382" w:author="Michael Lauria" w:date="2015-02-14T13:22:00Z"/>
        </w:rPr>
        <w:pPrChange w:id="383" w:author="Michael Lauria" w:date="2015-02-14T13:22:00Z">
          <w:pPr>
            <w:pStyle w:val="Body"/>
          </w:pPr>
        </w:pPrChange>
      </w:pPr>
      <w:r>
        <w:t>even_stream, odd_stream = F([x_stream, y_stream])</w:t>
      </w:r>
    </w:p>
    <w:p w14:paraId="200F6E58" w14:textId="77777777" w:rsidR="00266B03" w:rsidRDefault="00266B03" w:rsidP="00266B03">
      <w:pPr>
        <w:pStyle w:val="Code"/>
        <w:rPr>
          <w:rFonts w:eastAsia="Arial" w:hAnsi="Arial" w:cs="Arial"/>
        </w:rPr>
        <w:pPrChange w:id="384" w:author="Michael Lauria" w:date="2015-02-14T13:22:00Z">
          <w:pPr>
            <w:pStyle w:val="Body"/>
          </w:pPr>
        </w:pPrChange>
      </w:pPr>
    </w:p>
    <w:p w14:paraId="7FEAB894" w14:textId="77777777" w:rsidR="00950EC3" w:rsidRDefault="0004784A">
      <w:pPr>
        <w:pStyle w:val="Body"/>
        <w:rPr>
          <w:rFonts w:ascii="Times New Roman" w:eastAsia="Times New Roman" w:hAnsi="Times New Roman" w:cs="Times New Roman"/>
        </w:rPr>
      </w:pPr>
      <w:r>
        <w:rPr>
          <w:rFonts w:ascii="Times New Roman"/>
        </w:rPr>
        <w:t>Next, let us append messages to x_stream and y_stream</w:t>
      </w:r>
    </w:p>
    <w:p w14:paraId="6AB7F3E8" w14:textId="77777777" w:rsidR="00950EC3" w:rsidRDefault="0004784A" w:rsidP="00266B03">
      <w:pPr>
        <w:pStyle w:val="Code"/>
        <w:rPr>
          <w:rFonts w:eastAsia="Arial" w:hAnsi="Arial" w:cs="Arial"/>
        </w:rPr>
        <w:pPrChange w:id="385" w:author="Michael Lauria" w:date="2015-02-14T13:22:00Z">
          <w:pPr>
            <w:pStyle w:val="Body"/>
          </w:pPr>
        </w:pPrChange>
      </w:pPr>
      <w:r>
        <w:t>x_stream.extend([5, 11])</w:t>
      </w:r>
    </w:p>
    <w:p w14:paraId="2E150C16" w14:textId="77777777" w:rsidR="00950EC3" w:rsidRDefault="0004784A" w:rsidP="00266B03">
      <w:pPr>
        <w:pStyle w:val="Code"/>
        <w:rPr>
          <w:rFonts w:eastAsia="Arial" w:hAnsi="Arial" w:cs="Arial"/>
        </w:rPr>
        <w:pPrChange w:id="386" w:author="Michael Lauria" w:date="2015-02-14T13:22:00Z">
          <w:pPr>
            <w:pStyle w:val="Body"/>
          </w:pPr>
        </w:pPrChange>
      </w:pPr>
      <w:r>
        <w:t>y_stream.extend([2, 4, 5])</w:t>
      </w:r>
    </w:p>
    <w:p w14:paraId="787D64AE" w14:textId="77777777" w:rsidR="00950EC3" w:rsidRPr="00266B03" w:rsidRDefault="0004784A" w:rsidP="00266B03">
      <w:pPr>
        <w:pStyle w:val="Code"/>
        <w:rPr>
          <w:rFonts w:eastAsia="Arial" w:hAnsi="Arial" w:cs="Arial"/>
          <w:color w:val="000000" w:themeColor="text1"/>
          <w:rPrChange w:id="387" w:author="Michael Lauria" w:date="2015-02-14T13:22:00Z">
            <w:rPr>
              <w:rFonts w:eastAsia="Arial" w:hAnsi="Arial" w:cs="Arial"/>
              <w:u w:color="0000FF"/>
            </w:rPr>
          </w:rPrChange>
        </w:rPr>
        <w:pPrChange w:id="388" w:author="Michael Lauria" w:date="2015-02-14T13:22:00Z">
          <w:pPr>
            <w:pStyle w:val="Body"/>
          </w:pPr>
        </w:pPrChange>
      </w:pPr>
      <w:r w:rsidRPr="00266B03">
        <w:rPr>
          <w:color w:val="000000" w:themeColor="text1"/>
          <w:rPrChange w:id="389" w:author="Michael Lauria" w:date="2015-02-14T13:22:00Z">
            <w:rPr>
              <w:u w:color="0000FF"/>
            </w:rPr>
          </w:rPrChange>
        </w:rPr>
        <w:t># x_stream = [5, 11]</w:t>
      </w:r>
    </w:p>
    <w:p w14:paraId="7D8C6C5B" w14:textId="77777777" w:rsidR="00950EC3" w:rsidRPr="00266B03" w:rsidRDefault="0004784A" w:rsidP="00266B03">
      <w:pPr>
        <w:pStyle w:val="Code"/>
        <w:rPr>
          <w:rFonts w:eastAsia="Arial" w:hAnsi="Arial" w:cs="Arial"/>
          <w:color w:val="000000" w:themeColor="text1"/>
          <w:rPrChange w:id="390" w:author="Michael Lauria" w:date="2015-02-14T13:22:00Z">
            <w:rPr>
              <w:rFonts w:eastAsia="Arial" w:hAnsi="Arial" w:cs="Arial"/>
              <w:u w:color="0000FF"/>
            </w:rPr>
          </w:rPrChange>
        </w:rPr>
        <w:pPrChange w:id="391" w:author="Michael Lauria" w:date="2015-02-14T13:22:00Z">
          <w:pPr>
            <w:pStyle w:val="Body"/>
          </w:pPr>
        </w:pPrChange>
      </w:pPr>
      <w:r w:rsidRPr="00266B03">
        <w:rPr>
          <w:color w:val="000000" w:themeColor="text1"/>
          <w:rPrChange w:id="392" w:author="Michael Lauria" w:date="2015-02-14T13:22:00Z">
            <w:rPr>
              <w:u w:color="0000FF"/>
            </w:rPr>
          </w:rPrChange>
        </w:rPr>
        <w:t># y_stream = [2, 4, 5]</w:t>
      </w:r>
    </w:p>
    <w:p w14:paraId="0F25D6B9" w14:textId="77777777" w:rsidR="00950EC3" w:rsidRPr="00266B03" w:rsidRDefault="0004784A" w:rsidP="00266B03">
      <w:pPr>
        <w:pStyle w:val="Code"/>
        <w:rPr>
          <w:rFonts w:eastAsia="Arial" w:hAnsi="Arial" w:cs="Arial"/>
          <w:color w:val="000000" w:themeColor="text1"/>
          <w:rPrChange w:id="393" w:author="Michael Lauria" w:date="2015-02-14T13:22:00Z">
            <w:rPr>
              <w:rFonts w:eastAsia="Arial" w:hAnsi="Arial" w:cs="Arial"/>
              <w:u w:color="0000FF"/>
            </w:rPr>
          </w:rPrChange>
        </w:rPr>
        <w:pPrChange w:id="394" w:author="Michael Lauria" w:date="2015-02-14T13:22:00Z">
          <w:pPr>
            <w:pStyle w:val="Body"/>
          </w:pPr>
        </w:pPrChange>
      </w:pPr>
      <w:r w:rsidRPr="00266B03">
        <w:rPr>
          <w:color w:val="000000" w:themeColor="text1"/>
          <w:rPrChange w:id="395" w:author="Michael Lauria" w:date="2015-02-14T13:22:00Z">
            <w:rPr>
              <w:u w:color="0000FF"/>
            </w:rPr>
          </w:rPrChange>
        </w:rPr>
        <w:t># even_stream = [ ]</w:t>
      </w:r>
    </w:p>
    <w:p w14:paraId="39AB2DD5" w14:textId="77777777" w:rsidR="00950EC3" w:rsidRDefault="0004784A" w:rsidP="00266B03">
      <w:pPr>
        <w:pStyle w:val="Code"/>
        <w:rPr>
          <w:ins w:id="396" w:author="Michael Lauria" w:date="2015-02-14T13:22:00Z"/>
          <w:color w:val="000000" w:themeColor="text1"/>
        </w:rPr>
        <w:pPrChange w:id="397" w:author="Michael Lauria" w:date="2015-02-14T13:22:00Z">
          <w:pPr>
            <w:pStyle w:val="Body"/>
          </w:pPr>
        </w:pPrChange>
      </w:pPr>
      <w:r w:rsidRPr="00266B03">
        <w:rPr>
          <w:color w:val="000000" w:themeColor="text1"/>
          <w:rPrChange w:id="398" w:author="Michael Lauria" w:date="2015-02-14T13:22:00Z">
            <w:rPr>
              <w:u w:color="0000FF"/>
            </w:rPr>
          </w:rPrChange>
        </w:rPr>
        <w:t># odd_stream = [7, 15]</w:t>
      </w:r>
    </w:p>
    <w:p w14:paraId="0B08EF1A" w14:textId="77777777" w:rsidR="00266B03" w:rsidRPr="00266B03" w:rsidRDefault="00266B03" w:rsidP="00266B03">
      <w:pPr>
        <w:pStyle w:val="Code"/>
        <w:rPr>
          <w:rFonts w:eastAsia="Arial" w:hAnsi="Arial" w:cs="Arial"/>
          <w:color w:val="000000" w:themeColor="text1"/>
          <w:rPrChange w:id="399" w:author="Michael Lauria" w:date="2015-02-14T13:22:00Z">
            <w:rPr>
              <w:rFonts w:eastAsia="Arial" w:hAnsi="Arial" w:cs="Arial"/>
              <w:u w:color="0000FF"/>
            </w:rPr>
          </w:rPrChange>
        </w:rPr>
        <w:pPrChange w:id="400" w:author="Michael Lauria" w:date="2015-02-14T13:22:00Z">
          <w:pPr>
            <w:pStyle w:val="Body"/>
          </w:pPr>
        </w:pPrChange>
      </w:pPr>
    </w:p>
    <w:p w14:paraId="770A07D0" w14:textId="77777777" w:rsidR="00950EC3" w:rsidRDefault="0004784A">
      <w:pPr>
        <w:pStyle w:val="Body"/>
        <w:rPr>
          <w:rFonts w:ascii="Times New Roman" w:eastAsia="Times New Roman" w:hAnsi="Times New Roman" w:cs="Times New Roman"/>
        </w:rPr>
      </w:pPr>
      <w:r>
        <w:rPr>
          <w:rFonts w:ascii="Times New Roman"/>
        </w:rPr>
        <w:t>Next, let us append more messages to the input streams:</w:t>
      </w:r>
    </w:p>
    <w:p w14:paraId="56DAA2AF" w14:textId="77777777" w:rsidR="00950EC3" w:rsidRDefault="0004784A" w:rsidP="00266B03">
      <w:pPr>
        <w:pStyle w:val="Code"/>
        <w:rPr>
          <w:rFonts w:eastAsia="Arial" w:hAnsi="Arial" w:cs="Arial"/>
        </w:rPr>
        <w:pPrChange w:id="401" w:author="Michael Lauria" w:date="2015-02-14T13:22:00Z">
          <w:pPr>
            <w:pStyle w:val="Body"/>
          </w:pPr>
        </w:pPrChange>
      </w:pPr>
      <w:r>
        <w:t>x_stream.extend([7, 12, 6])</w:t>
      </w:r>
    </w:p>
    <w:p w14:paraId="1C9FF19D" w14:textId="77777777" w:rsidR="00950EC3" w:rsidRDefault="0004784A" w:rsidP="00266B03">
      <w:pPr>
        <w:pStyle w:val="Code"/>
        <w:rPr>
          <w:rFonts w:eastAsia="Arial" w:hAnsi="Arial" w:cs="Arial"/>
        </w:rPr>
        <w:pPrChange w:id="402" w:author="Michael Lauria" w:date="2015-02-14T13:22:00Z">
          <w:pPr>
            <w:pStyle w:val="Body"/>
          </w:pPr>
        </w:pPrChange>
      </w:pPr>
      <w:r>
        <w:t>y_stream.extend([4, 5])</w:t>
      </w:r>
    </w:p>
    <w:p w14:paraId="3F04C5F0" w14:textId="77777777" w:rsidR="00950EC3" w:rsidRPr="00266B03" w:rsidRDefault="0004784A" w:rsidP="00266B03">
      <w:pPr>
        <w:pStyle w:val="Code"/>
        <w:rPr>
          <w:rFonts w:eastAsia="Arial" w:hAnsi="Arial" w:cs="Arial"/>
          <w:color w:val="000000" w:themeColor="text1"/>
          <w:rPrChange w:id="403" w:author="Michael Lauria" w:date="2015-02-14T13:22:00Z">
            <w:rPr>
              <w:rFonts w:eastAsia="Arial" w:hAnsi="Arial" w:cs="Arial"/>
              <w:u w:color="0000FF"/>
            </w:rPr>
          </w:rPrChange>
        </w:rPr>
        <w:pPrChange w:id="404" w:author="Michael Lauria" w:date="2015-02-14T13:22:00Z">
          <w:pPr>
            <w:pStyle w:val="Body"/>
          </w:pPr>
        </w:pPrChange>
      </w:pPr>
      <w:r w:rsidRPr="00266B03">
        <w:rPr>
          <w:color w:val="000000" w:themeColor="text1"/>
          <w:rPrChange w:id="405" w:author="Michael Lauria" w:date="2015-02-14T13:22:00Z">
            <w:rPr>
              <w:u w:color="0000FF"/>
            </w:rPr>
          </w:rPrChange>
        </w:rPr>
        <w:t># x_stream = [5, 11, 7, 12 6]</w:t>
      </w:r>
    </w:p>
    <w:p w14:paraId="352A60FA" w14:textId="77777777" w:rsidR="00950EC3" w:rsidRPr="00266B03" w:rsidRDefault="0004784A" w:rsidP="00266B03">
      <w:pPr>
        <w:pStyle w:val="Code"/>
        <w:rPr>
          <w:rFonts w:eastAsia="Arial" w:hAnsi="Arial" w:cs="Arial"/>
          <w:color w:val="000000" w:themeColor="text1"/>
          <w:rPrChange w:id="406" w:author="Michael Lauria" w:date="2015-02-14T13:22:00Z">
            <w:rPr>
              <w:rFonts w:eastAsia="Arial" w:hAnsi="Arial" w:cs="Arial"/>
              <w:u w:color="0000FF"/>
            </w:rPr>
          </w:rPrChange>
        </w:rPr>
        <w:pPrChange w:id="407" w:author="Michael Lauria" w:date="2015-02-14T13:22:00Z">
          <w:pPr>
            <w:pStyle w:val="Body"/>
          </w:pPr>
        </w:pPrChange>
      </w:pPr>
      <w:r w:rsidRPr="00266B03">
        <w:rPr>
          <w:color w:val="000000" w:themeColor="text1"/>
          <w:rPrChange w:id="408" w:author="Michael Lauria" w:date="2015-02-14T13:22:00Z">
            <w:rPr>
              <w:u w:color="0000FF"/>
            </w:rPr>
          </w:rPrChange>
        </w:rPr>
        <w:t># y_stream = [2, 4, 5, 4, 5]</w:t>
      </w:r>
    </w:p>
    <w:p w14:paraId="35D73A07" w14:textId="77777777" w:rsidR="00950EC3" w:rsidRPr="00266B03" w:rsidRDefault="0004784A" w:rsidP="00266B03">
      <w:pPr>
        <w:pStyle w:val="Code"/>
        <w:rPr>
          <w:rFonts w:eastAsia="Arial" w:hAnsi="Arial" w:cs="Arial"/>
          <w:color w:val="000000" w:themeColor="text1"/>
          <w:rPrChange w:id="409" w:author="Michael Lauria" w:date="2015-02-14T13:22:00Z">
            <w:rPr>
              <w:rFonts w:eastAsia="Arial" w:hAnsi="Arial" w:cs="Arial"/>
              <w:u w:color="0000FF"/>
            </w:rPr>
          </w:rPrChange>
        </w:rPr>
        <w:pPrChange w:id="410" w:author="Michael Lauria" w:date="2015-02-14T13:22:00Z">
          <w:pPr>
            <w:pStyle w:val="Body"/>
          </w:pPr>
        </w:pPrChange>
      </w:pPr>
      <w:r w:rsidRPr="00266B03">
        <w:rPr>
          <w:color w:val="000000" w:themeColor="text1"/>
          <w:rPrChange w:id="411" w:author="Michael Lauria" w:date="2015-02-14T13:22:00Z">
            <w:rPr>
              <w:u w:color="0000FF"/>
            </w:rPr>
          </w:rPrChange>
        </w:rPr>
        <w:t># even_stream = [ 12, 16]</w:t>
      </w:r>
    </w:p>
    <w:p w14:paraId="1CD9E4E7" w14:textId="77777777" w:rsidR="00950EC3" w:rsidRPr="00266B03" w:rsidRDefault="0004784A" w:rsidP="00266B03">
      <w:pPr>
        <w:pStyle w:val="Code"/>
        <w:rPr>
          <w:rFonts w:eastAsia="Arial" w:hAnsi="Arial" w:cs="Arial"/>
          <w:color w:val="000000" w:themeColor="text1"/>
          <w:rPrChange w:id="412" w:author="Michael Lauria" w:date="2015-02-14T13:22:00Z">
            <w:rPr>
              <w:rFonts w:eastAsia="Arial" w:hAnsi="Arial" w:cs="Arial"/>
              <w:u w:color="0000FF"/>
            </w:rPr>
          </w:rPrChange>
        </w:rPr>
        <w:pPrChange w:id="413" w:author="Michael Lauria" w:date="2015-02-14T13:22:00Z">
          <w:pPr>
            <w:pStyle w:val="Body"/>
          </w:pPr>
        </w:pPrChange>
      </w:pPr>
      <w:r w:rsidRPr="00266B03">
        <w:rPr>
          <w:color w:val="000000" w:themeColor="text1"/>
          <w:rPrChange w:id="414" w:author="Michael Lauria" w:date="2015-02-14T13:22:00Z">
            <w:rPr>
              <w:u w:color="0000FF"/>
            </w:rPr>
          </w:rPrChange>
        </w:rPr>
        <w:t># odd_stream = [7, 15, 11]</w:t>
      </w:r>
    </w:p>
    <w:p w14:paraId="6E2F3AE5" w14:textId="77777777" w:rsidR="00950EC3" w:rsidRDefault="00950EC3">
      <w:pPr>
        <w:pStyle w:val="Body"/>
        <w:rPr>
          <w:rFonts w:ascii="Times New Roman" w:eastAsia="Times New Roman" w:hAnsi="Times New Roman" w:cs="Times New Roman"/>
        </w:rPr>
      </w:pPr>
    </w:p>
    <w:p w14:paraId="24F36040" w14:textId="77777777" w:rsidR="00950EC3" w:rsidRDefault="0004784A">
      <w:pPr>
        <w:pStyle w:val="Body"/>
        <w:rPr>
          <w:rFonts w:ascii="Times New Roman" w:eastAsia="Times New Roman" w:hAnsi="Times New Roman" w:cs="Times New Roman"/>
          <w:b/>
          <w:bCs/>
          <w:sz w:val="28"/>
          <w:szCs w:val="28"/>
        </w:rPr>
      </w:pPr>
      <w:r>
        <w:rPr>
          <w:rFonts w:ascii="Times New Roman"/>
          <w:b/>
          <w:bCs/>
          <w:sz w:val="28"/>
          <w:szCs w:val="28"/>
        </w:rPr>
        <w:t xml:space="preserve">Using </w:t>
      </w:r>
      <w:r>
        <w:rPr>
          <w:rFonts w:ascii="Times New Roman"/>
          <w:b/>
          <w:bCs/>
          <w:i/>
          <w:iCs/>
          <w:sz w:val="28"/>
          <w:szCs w:val="28"/>
        </w:rPr>
        <w:t>many_to_many</w:t>
      </w:r>
      <w:r>
        <w:rPr>
          <w:rFonts w:ascii="Times New Roman"/>
          <w:b/>
          <w:bCs/>
          <w:sz w:val="28"/>
          <w:szCs w:val="28"/>
        </w:rPr>
        <w:t xml:space="preserve"> or </w:t>
      </w:r>
      <w:r>
        <w:rPr>
          <w:rFonts w:ascii="Times New Roman"/>
          <w:b/>
          <w:bCs/>
          <w:i/>
          <w:iCs/>
          <w:sz w:val="28"/>
          <w:szCs w:val="28"/>
        </w:rPr>
        <w:t>split</w:t>
      </w:r>
      <w:r>
        <w:rPr>
          <w:rFonts w:ascii="Times New Roman"/>
          <w:b/>
          <w:bCs/>
          <w:sz w:val="28"/>
          <w:szCs w:val="28"/>
        </w:rPr>
        <w:t xml:space="preserve"> or </w:t>
      </w:r>
      <w:r>
        <w:rPr>
          <w:rFonts w:ascii="Times New Roman"/>
          <w:b/>
          <w:bCs/>
          <w:i/>
          <w:iCs/>
          <w:sz w:val="28"/>
          <w:szCs w:val="28"/>
        </w:rPr>
        <w:t>merge</w:t>
      </w:r>
      <w:r>
        <w:rPr>
          <w:rFonts w:ascii="Times New Roman"/>
          <w:b/>
          <w:bCs/>
          <w:sz w:val="28"/>
          <w:szCs w:val="28"/>
        </w:rPr>
        <w:t xml:space="preserve"> or </w:t>
      </w:r>
      <w:r>
        <w:rPr>
          <w:rFonts w:ascii="Times New Roman"/>
          <w:b/>
          <w:bCs/>
          <w:i/>
          <w:iCs/>
          <w:sz w:val="28"/>
          <w:szCs w:val="28"/>
        </w:rPr>
        <w:t>op</w:t>
      </w:r>
    </w:p>
    <w:p w14:paraId="27C030DF" w14:textId="77777777" w:rsidR="00950EC3" w:rsidRDefault="0004784A">
      <w:pPr>
        <w:pStyle w:val="Body"/>
        <w:rPr>
          <w:rFonts w:ascii="Arial" w:eastAsia="Arial" w:hAnsi="Arial" w:cs="Arial"/>
          <w:color w:val="0000FF"/>
          <w:u w:color="0000FF"/>
        </w:rPr>
      </w:pPr>
      <w:r>
        <w:rPr>
          <w:rFonts w:ascii="Times New Roman"/>
        </w:rPr>
        <w:t xml:space="preserve">You can use </w:t>
      </w:r>
      <w:r>
        <w:rPr>
          <w:rFonts w:ascii="Times New Roman"/>
          <w:i/>
          <w:iCs/>
        </w:rPr>
        <w:t>many_to_many</w:t>
      </w:r>
      <w:r>
        <w:rPr>
          <w:rFonts w:ascii="Times New Roman"/>
        </w:rPr>
        <w:t xml:space="preserve"> instead of the other functions as in the following example which uses many_to_many instead of </w:t>
      </w:r>
      <w:r>
        <w:rPr>
          <w:rFonts w:ascii="Times New Roman"/>
          <w:i/>
          <w:iCs/>
        </w:rPr>
        <w:t>op</w:t>
      </w:r>
      <w:r>
        <w:rPr>
          <w:rFonts w:ascii="Times New Roman"/>
        </w:rPr>
        <w:t>.</w:t>
      </w:r>
    </w:p>
    <w:p w14:paraId="131FA8A4" w14:textId="77777777" w:rsidR="00950EC3" w:rsidRPr="00266B03" w:rsidRDefault="0004784A" w:rsidP="00266B03">
      <w:pPr>
        <w:pStyle w:val="Code"/>
        <w:rPr>
          <w:rFonts w:eastAsia="Arial" w:hAnsi="Arial" w:cs="Arial"/>
          <w:color w:val="000000" w:themeColor="text1"/>
          <w:rPrChange w:id="415" w:author="Michael Lauria" w:date="2015-02-14T13:22:00Z">
            <w:rPr>
              <w:rFonts w:eastAsia="Arial" w:hAnsi="Arial" w:cs="Arial"/>
              <w:u w:color="0000FF"/>
            </w:rPr>
          </w:rPrChange>
        </w:rPr>
        <w:pPrChange w:id="416" w:author="Michael Lauria" w:date="2015-02-14T13:22:00Z">
          <w:pPr>
            <w:pStyle w:val="Body"/>
          </w:pPr>
        </w:pPrChange>
      </w:pPr>
      <w:r w:rsidRPr="00266B03">
        <w:rPr>
          <w:color w:val="000000" w:themeColor="text1"/>
          <w:rPrChange w:id="417" w:author="Michael Lauria" w:date="2015-02-14T13:22:00Z">
            <w:rPr>
              <w:u w:color="0000FF"/>
            </w:rPr>
          </w:rPrChange>
        </w:rPr>
        <w:t># f is a function from a list of lists to a list of lists.</w:t>
      </w:r>
    </w:p>
    <w:p w14:paraId="409555F3" w14:textId="77777777" w:rsidR="00950EC3" w:rsidRDefault="0004784A" w:rsidP="00266B03">
      <w:pPr>
        <w:pStyle w:val="Code"/>
        <w:rPr>
          <w:rFonts w:eastAsia="Arial" w:hAnsi="Arial" w:cs="Arial"/>
        </w:rPr>
        <w:pPrChange w:id="418" w:author="Michael Lauria" w:date="2015-02-14T13:22:00Z">
          <w:pPr>
            <w:pStyle w:val="Body"/>
          </w:pPr>
        </w:pPrChange>
      </w:pPr>
      <w:r>
        <w:t>def f(list_of_lists):</w:t>
      </w:r>
    </w:p>
    <w:p w14:paraId="3C0F11DC" w14:textId="77777777" w:rsidR="00950EC3" w:rsidRDefault="0004784A" w:rsidP="00266B03">
      <w:pPr>
        <w:pStyle w:val="Code"/>
        <w:rPr>
          <w:rFonts w:eastAsia="Arial" w:hAnsi="Arial" w:cs="Arial"/>
        </w:rPr>
        <w:pPrChange w:id="419" w:author="Michael Lauria" w:date="2015-02-14T13:22:00Z">
          <w:pPr>
            <w:pStyle w:val="Body"/>
          </w:pPr>
        </w:pPrChange>
      </w:pPr>
      <w:r>
        <w:t xml:space="preserve">      return [[v*v for v in list_of_lists[0]]]</w:t>
      </w:r>
    </w:p>
    <w:p w14:paraId="292D02CF" w14:textId="77777777" w:rsidR="00950EC3" w:rsidRDefault="0004784A" w:rsidP="00266B03">
      <w:pPr>
        <w:pStyle w:val="Code"/>
        <w:rPr>
          <w:rFonts w:eastAsia="Arial" w:hAnsi="Arial" w:cs="Arial"/>
        </w:rPr>
        <w:pPrChange w:id="420" w:author="Michael Lauria" w:date="2015-02-14T13:22:00Z">
          <w:pPr>
            <w:pStyle w:val="Body"/>
          </w:pPr>
        </w:pPrChange>
      </w:pPr>
      <w:r>
        <w:t>x_stream = Stream()</w:t>
      </w:r>
    </w:p>
    <w:p w14:paraId="3ED18987" w14:textId="77777777" w:rsidR="00950EC3" w:rsidRPr="00266B03" w:rsidRDefault="0004784A" w:rsidP="00266B03">
      <w:pPr>
        <w:pStyle w:val="Code"/>
        <w:rPr>
          <w:rFonts w:eastAsia="Arial" w:hAnsi="Arial" w:cs="Arial"/>
          <w:color w:val="000000" w:themeColor="text1"/>
          <w:rPrChange w:id="421" w:author="Michael Lauria" w:date="2015-02-14T13:22:00Z">
            <w:rPr>
              <w:rFonts w:eastAsia="Arial" w:hAnsi="Arial" w:cs="Arial"/>
              <w:u w:color="0000FF"/>
            </w:rPr>
          </w:rPrChange>
        </w:rPr>
        <w:pPrChange w:id="422" w:author="Michael Lauria" w:date="2015-02-14T13:22:00Z">
          <w:pPr>
            <w:pStyle w:val="Body"/>
          </w:pPr>
        </w:pPrChange>
      </w:pPr>
      <w:r w:rsidRPr="00266B03">
        <w:rPr>
          <w:color w:val="000000" w:themeColor="text1"/>
          <w:rPrChange w:id="423" w:author="Michael Lauria" w:date="2015-02-14T13:22:00Z">
            <w:rPr>
              <w:u w:color="0000FF"/>
            </w:rPr>
          </w:rPrChange>
        </w:rPr>
        <w:t xml:space="preserve"># many_to_many returns a list of streams (in this case a single stream). </w:t>
      </w:r>
    </w:p>
    <w:p w14:paraId="0795E114" w14:textId="77777777" w:rsidR="00950EC3" w:rsidRPr="00266B03" w:rsidRDefault="0004784A" w:rsidP="00266B03">
      <w:pPr>
        <w:pStyle w:val="Code"/>
        <w:rPr>
          <w:rFonts w:eastAsia="Arial" w:hAnsi="Arial" w:cs="Arial"/>
          <w:color w:val="000000" w:themeColor="text1"/>
          <w:rPrChange w:id="424" w:author="Michael Lauria" w:date="2015-02-14T13:23:00Z">
            <w:rPr>
              <w:rFonts w:eastAsia="Arial" w:hAnsi="Arial" w:cs="Arial"/>
              <w:u w:color="0000FF"/>
            </w:rPr>
          </w:rPrChange>
        </w:rPr>
        <w:pPrChange w:id="425" w:author="Michael Lauria" w:date="2015-02-14T13:22:00Z">
          <w:pPr>
            <w:pStyle w:val="Body"/>
          </w:pPr>
        </w:pPrChange>
      </w:pPr>
      <w:r w:rsidRPr="00266B03">
        <w:rPr>
          <w:color w:val="000000" w:themeColor="text1"/>
          <w:rPrChange w:id="426" w:author="Michael Lauria" w:date="2015-02-14T13:23:00Z">
            <w:rPr>
              <w:u w:color="0000FF"/>
            </w:rPr>
          </w:rPrChange>
        </w:rPr>
        <w:t># Extract y_stream from the list of streams.</w:t>
      </w:r>
    </w:p>
    <w:p w14:paraId="1BE8785C" w14:textId="77777777" w:rsidR="00950EC3" w:rsidRDefault="0004784A" w:rsidP="00266B03">
      <w:pPr>
        <w:pStyle w:val="Code"/>
        <w:rPr>
          <w:ins w:id="427" w:author="Michael Lauria" w:date="2015-02-14T13:23:00Z"/>
        </w:rPr>
        <w:pPrChange w:id="428" w:author="Michael Lauria" w:date="2015-02-14T13:22:00Z">
          <w:pPr>
            <w:pStyle w:val="Body"/>
          </w:pPr>
        </w:pPrChange>
      </w:pPr>
      <w:r>
        <w:t>y_stream = many_to_many(f, [x], 1)[0]</w:t>
      </w:r>
    </w:p>
    <w:p w14:paraId="70C976B5" w14:textId="77777777" w:rsidR="00266B03" w:rsidRDefault="00266B03" w:rsidP="00266B03">
      <w:pPr>
        <w:pStyle w:val="Code"/>
        <w:rPr>
          <w:rFonts w:eastAsia="Arial" w:hAnsi="Arial" w:cs="Arial"/>
        </w:rPr>
        <w:pPrChange w:id="429" w:author="Michael Lauria" w:date="2015-02-14T13:22:00Z">
          <w:pPr>
            <w:pStyle w:val="Body"/>
          </w:pPr>
        </w:pPrChange>
      </w:pPr>
    </w:p>
    <w:p w14:paraId="405E2ED3" w14:textId="77777777" w:rsidR="00950EC3" w:rsidRDefault="0004784A">
      <w:pPr>
        <w:pStyle w:val="Body"/>
        <w:rPr>
          <w:rFonts w:ascii="Times New Roman" w:eastAsia="Times New Roman" w:hAnsi="Times New Roman" w:cs="Times New Roman"/>
        </w:rPr>
      </w:pPr>
      <w:r>
        <w:rPr>
          <w:rFonts w:ascii="Times New Roman"/>
        </w:rPr>
        <w:t>For convenience, use op, split and merge for one-to-one, one-to-many, and many-to-one functions, respectively</w:t>
      </w:r>
    </w:p>
    <w:p w14:paraId="7837207A" w14:textId="77777777" w:rsidR="00950EC3" w:rsidRDefault="0004784A">
      <w:pPr>
        <w:pStyle w:val="Body"/>
        <w:rPr>
          <w:rFonts w:ascii="Times New Roman" w:eastAsia="Times New Roman" w:hAnsi="Times New Roman" w:cs="Times New Roman"/>
        </w:rPr>
      </w:pPr>
      <w:r>
        <w:rPr>
          <w:rFonts w:ascii="Times New Roman"/>
        </w:rPr>
        <w:t>The restriction on many_to_many is the same as for merge.</w:t>
      </w:r>
    </w:p>
    <w:p w14:paraId="75E5E1A0" w14:textId="77777777" w:rsidR="00950EC3" w:rsidRDefault="0004784A">
      <w:pPr>
        <w:pStyle w:val="Body"/>
        <w:rPr>
          <w:rFonts w:ascii="Times New Roman" w:eastAsia="Times New Roman" w:hAnsi="Times New Roman" w:cs="Times New Roman"/>
          <w:b/>
          <w:bCs/>
          <w:sz w:val="36"/>
          <w:szCs w:val="36"/>
        </w:rPr>
      </w:pPr>
      <w:r>
        <w:rPr>
          <w:rFonts w:ascii="Times New Roman"/>
          <w:b/>
          <w:bCs/>
          <w:sz w:val="36"/>
          <w:szCs w:val="36"/>
        </w:rPr>
        <w:t>Printing Streams</w:t>
      </w:r>
    </w:p>
    <w:p w14:paraId="0F0DBA54" w14:textId="77777777" w:rsidR="00950EC3" w:rsidRDefault="0004784A">
      <w:pPr>
        <w:pStyle w:val="Body"/>
      </w:pPr>
      <w:r>
        <w:t xml:space="preserve">A printer is an example of an actuator: an actuator gets input streams and it changes the environment - for example, an actuator may adjust a valve position, change a thermostat setting or print. </w:t>
      </w:r>
    </w:p>
    <w:p w14:paraId="1CB1DE18" w14:textId="77777777" w:rsidR="00950EC3" w:rsidRDefault="0004784A">
      <w:pPr>
        <w:pStyle w:val="Body"/>
      </w:pPr>
      <w:r>
        <w:t>When a printer receives multiple streams it prints messages in the order in which they are received, and this order may not be the order in which they were generated. Giving streams names is helpful when looking at a printer output, because the output associates a stream name with a message. The name ‘output_stream’ is assigned to the stream in variable y_stream:</w:t>
      </w:r>
    </w:p>
    <w:p w14:paraId="6EA1ED52" w14:textId="77777777" w:rsidR="00950EC3" w:rsidRDefault="0004784A" w:rsidP="00266B03">
      <w:pPr>
        <w:pStyle w:val="Code"/>
        <w:rPr>
          <w:ins w:id="430" w:author="Michael Lauria" w:date="2015-02-14T13:23:00Z"/>
        </w:rPr>
        <w:pPrChange w:id="431" w:author="Michael Lauria" w:date="2015-02-14T13:23:00Z">
          <w:pPr>
            <w:pStyle w:val="Body"/>
          </w:pPr>
        </w:pPrChange>
      </w:pPr>
      <w:r>
        <w:t>y_stream.set_name(</w:t>
      </w:r>
      <w:r>
        <w:rPr>
          <w:rFonts w:hAnsi="Arial"/>
        </w:rPr>
        <w:t>‘</w:t>
      </w:r>
      <w:r>
        <w:t>output_stream</w:t>
      </w:r>
      <w:r>
        <w:rPr>
          <w:rFonts w:hAnsi="Arial"/>
        </w:rPr>
        <w:t>’</w:t>
      </w:r>
      <w:r>
        <w:t>)</w:t>
      </w:r>
    </w:p>
    <w:p w14:paraId="7BDBFBC8" w14:textId="77777777" w:rsidR="00266B03" w:rsidRDefault="00266B03" w:rsidP="00266B03">
      <w:pPr>
        <w:pStyle w:val="Code"/>
        <w:rPr>
          <w:rFonts w:eastAsia="Arial" w:hAnsi="Arial" w:cs="Arial"/>
        </w:rPr>
        <w:pPrChange w:id="432" w:author="Michael Lauria" w:date="2015-02-14T13:23:00Z">
          <w:pPr>
            <w:pStyle w:val="Body"/>
          </w:pPr>
        </w:pPrChange>
      </w:pPr>
    </w:p>
    <w:p w14:paraId="551A623E" w14:textId="77777777" w:rsidR="00950EC3" w:rsidRDefault="0004784A">
      <w:pPr>
        <w:pStyle w:val="Body"/>
        <w:rPr>
          <w:u w:color="0000FF"/>
        </w:rPr>
      </w:pPr>
      <w:r>
        <w:rPr>
          <w:u w:color="0000FF"/>
        </w:rPr>
        <w:t>You can also give a name to a stream when it is created. For example, give the name ‘input_stream’ to x_stream when x_stream is created:</w:t>
      </w:r>
    </w:p>
    <w:p w14:paraId="7037BD50" w14:textId="77777777" w:rsidR="00950EC3" w:rsidRDefault="0004784A" w:rsidP="00266B03">
      <w:pPr>
        <w:pStyle w:val="Code"/>
        <w:rPr>
          <w:ins w:id="433" w:author="Michael Lauria" w:date="2015-02-14T13:23:00Z"/>
        </w:rPr>
        <w:pPrChange w:id="434" w:author="Michael Lauria" w:date="2015-02-14T13:23:00Z">
          <w:pPr>
            <w:pStyle w:val="Body"/>
          </w:pPr>
        </w:pPrChange>
      </w:pPr>
      <w:r>
        <w:t>x_stream = Stream(</w:t>
      </w:r>
      <w:r>
        <w:rPr>
          <w:rFonts w:hAnsi="Arial"/>
        </w:rPr>
        <w:t>‘</w:t>
      </w:r>
      <w:r>
        <w:t>input_stream</w:t>
      </w:r>
      <w:r>
        <w:rPr>
          <w:rFonts w:hAnsi="Arial"/>
        </w:rPr>
        <w:t>’</w:t>
      </w:r>
      <w:r>
        <w:t>)</w:t>
      </w:r>
    </w:p>
    <w:p w14:paraId="41571594" w14:textId="77777777" w:rsidR="00266B03" w:rsidRDefault="00266B03" w:rsidP="00266B03">
      <w:pPr>
        <w:pStyle w:val="Code"/>
        <w:pPrChange w:id="435" w:author="Michael Lauria" w:date="2015-02-14T13:23:00Z">
          <w:pPr>
            <w:pStyle w:val="Body"/>
          </w:pPr>
        </w:pPrChange>
      </w:pPr>
    </w:p>
    <w:p w14:paraId="25668945" w14:textId="77777777" w:rsidR="00950EC3" w:rsidRDefault="0004784A">
      <w:pPr>
        <w:pStyle w:val="Body"/>
        <w:rPr>
          <w:u w:color="0000FF"/>
        </w:rPr>
      </w:pPr>
      <w:r>
        <w:rPr>
          <w:u w:color="0000FF"/>
        </w:rPr>
        <w:t>Programs for actuators generate commands to the actuators; for the case of the printer, the command is ‘print.’ The actuator doesn’t generate new streams. As usual, we first write a function on lists and then extend the function to operate on streams. The function on lists executes a command to the actuator - print a value - and returns an empty list.</w:t>
      </w:r>
    </w:p>
    <w:p w14:paraId="69ACE26C" w14:textId="77777777" w:rsidR="00950EC3" w:rsidRDefault="0004784A">
      <w:pPr>
        <w:pStyle w:val="Body"/>
        <w:rPr>
          <w:rFonts w:ascii="Times New Roman" w:eastAsia="Times New Roman" w:hAnsi="Times New Roman" w:cs="Times New Roman"/>
          <w:u w:color="0000FF"/>
        </w:rPr>
      </w:pPr>
      <w:r>
        <w:rPr>
          <w:rFonts w:ascii="Times New Roman"/>
          <w:u w:color="0000FF"/>
        </w:rPr>
        <w:t>Next we extend the function from lists to streams. We make the list function f local to the stream function F unless f is used in elsewhere, as in:</w:t>
      </w:r>
    </w:p>
    <w:p w14:paraId="28773894" w14:textId="77777777" w:rsidR="00950EC3" w:rsidRDefault="0004784A" w:rsidP="00266B03">
      <w:pPr>
        <w:pStyle w:val="Code"/>
        <w:rPr>
          <w:rFonts w:eastAsia="Arial" w:hAnsi="Arial" w:cs="Arial"/>
        </w:rPr>
        <w:pPrChange w:id="436" w:author="Michael Lauria" w:date="2015-02-14T13:23:00Z">
          <w:pPr>
            <w:pStyle w:val="Body"/>
          </w:pPr>
        </w:pPrChange>
      </w:pPr>
      <w:r>
        <w:t>from Agent import *</w:t>
      </w:r>
    </w:p>
    <w:p w14:paraId="00C25C76" w14:textId="77777777" w:rsidR="00950EC3" w:rsidRDefault="0004784A" w:rsidP="00266B03">
      <w:pPr>
        <w:pStyle w:val="Code"/>
        <w:rPr>
          <w:rFonts w:eastAsia="Arial" w:hAnsi="Arial" w:cs="Arial"/>
        </w:rPr>
        <w:pPrChange w:id="437" w:author="Michael Lauria" w:date="2015-02-14T13:23:00Z">
          <w:pPr>
            <w:pStyle w:val="Body"/>
          </w:pPr>
        </w:pPrChange>
      </w:pPr>
      <w:r>
        <w:t>from ListOperators import op</w:t>
      </w:r>
    </w:p>
    <w:p w14:paraId="3B61D46A" w14:textId="77777777" w:rsidR="00950EC3" w:rsidRDefault="0004784A" w:rsidP="00266B03">
      <w:pPr>
        <w:pStyle w:val="Code"/>
        <w:rPr>
          <w:rFonts w:eastAsia="Arial" w:hAnsi="Arial" w:cs="Arial"/>
        </w:rPr>
        <w:pPrChange w:id="438" w:author="Michael Lauria" w:date="2015-02-14T13:23:00Z">
          <w:pPr>
            <w:pStyle w:val="Body"/>
          </w:pPr>
        </w:pPrChange>
      </w:pPr>
      <w:r>
        <w:t>def print_stream(x_stream):</w:t>
      </w:r>
    </w:p>
    <w:p w14:paraId="331EAD2B" w14:textId="77777777" w:rsidR="00950EC3" w:rsidRPr="00266B03" w:rsidRDefault="0004784A" w:rsidP="00266B03">
      <w:pPr>
        <w:pStyle w:val="Code"/>
        <w:rPr>
          <w:rFonts w:eastAsia="Arial" w:hAnsi="Arial" w:cs="Arial"/>
          <w:color w:val="000000" w:themeColor="text1"/>
          <w:rPrChange w:id="439" w:author="Michael Lauria" w:date="2015-02-14T13:23:00Z">
            <w:rPr>
              <w:rFonts w:eastAsia="Arial" w:hAnsi="Arial" w:cs="Arial"/>
              <w:u w:color="0000FF"/>
            </w:rPr>
          </w:rPrChange>
        </w:rPr>
        <w:pPrChange w:id="440" w:author="Michael Lauria" w:date="2015-02-14T13:23:00Z">
          <w:pPr>
            <w:pStyle w:val="Body"/>
          </w:pPr>
        </w:pPrChange>
      </w:pPr>
      <w:r>
        <w:t xml:space="preserve">      </w:t>
      </w:r>
      <w:r w:rsidRPr="00266B03">
        <w:rPr>
          <w:color w:val="000000" w:themeColor="text1"/>
          <w:rPrChange w:id="441" w:author="Michael Lauria" w:date="2015-02-14T13:23:00Z">
            <w:rPr>
              <w:u w:color="0000FF"/>
            </w:rPr>
          </w:rPrChange>
        </w:rPr>
        <w:t># Function on lists that sends commands to printer</w:t>
      </w:r>
    </w:p>
    <w:p w14:paraId="3AE61493" w14:textId="77777777" w:rsidR="00950EC3" w:rsidRDefault="0004784A" w:rsidP="00266B03">
      <w:pPr>
        <w:pStyle w:val="Code"/>
        <w:rPr>
          <w:rFonts w:eastAsia="Arial" w:hAnsi="Arial" w:cs="Arial"/>
        </w:rPr>
        <w:pPrChange w:id="442" w:author="Michael Lauria" w:date="2015-02-14T13:23:00Z">
          <w:pPr>
            <w:pStyle w:val="Body"/>
          </w:pPr>
        </w:pPrChange>
      </w:pPr>
      <w:r>
        <w:t xml:space="preserve">      def print_list(x_list): </w:t>
      </w:r>
    </w:p>
    <w:p w14:paraId="27B02FF5" w14:textId="77777777" w:rsidR="00950EC3" w:rsidRDefault="0004784A" w:rsidP="00266B03">
      <w:pPr>
        <w:pStyle w:val="Code"/>
        <w:rPr>
          <w:rFonts w:eastAsia="Arial" w:hAnsi="Arial" w:cs="Arial"/>
        </w:rPr>
        <w:pPrChange w:id="443" w:author="Michael Lauria" w:date="2015-02-14T13:23:00Z">
          <w:pPr>
            <w:pStyle w:val="Body"/>
          </w:pPr>
        </w:pPrChange>
      </w:pPr>
      <w:r>
        <w:t xml:space="preserve">            for v in x_list: print s.name, ' = ', v</w:t>
      </w:r>
    </w:p>
    <w:p w14:paraId="2D2C9AB4" w14:textId="77777777" w:rsidR="00950EC3" w:rsidRDefault="0004784A" w:rsidP="00266B03">
      <w:pPr>
        <w:pStyle w:val="Code"/>
        <w:rPr>
          <w:rFonts w:eastAsia="Arial" w:hAnsi="Arial" w:cs="Arial"/>
        </w:rPr>
        <w:pPrChange w:id="444" w:author="Michael Lauria" w:date="2015-02-14T13:23:00Z">
          <w:pPr>
            <w:pStyle w:val="Body"/>
          </w:pPr>
        </w:pPrChange>
      </w:pPr>
      <w:r>
        <w:t xml:space="preserve">            return [ ]</w:t>
      </w:r>
    </w:p>
    <w:p w14:paraId="2337B6EC" w14:textId="77777777" w:rsidR="00950EC3" w:rsidRPr="00266B03" w:rsidRDefault="0004784A" w:rsidP="00266B03">
      <w:pPr>
        <w:pStyle w:val="Code"/>
        <w:rPr>
          <w:rFonts w:eastAsia="Arial" w:hAnsi="Arial" w:cs="Arial"/>
          <w:color w:val="000000" w:themeColor="text1"/>
          <w:rPrChange w:id="445" w:author="Michael Lauria" w:date="2015-02-14T13:23:00Z">
            <w:rPr>
              <w:rFonts w:eastAsia="Arial" w:hAnsi="Arial" w:cs="Arial"/>
              <w:u w:color="0000FF"/>
            </w:rPr>
          </w:rPrChange>
        </w:rPr>
        <w:pPrChange w:id="446" w:author="Michael Lauria" w:date="2015-02-14T13:23:00Z">
          <w:pPr>
            <w:pStyle w:val="Body"/>
          </w:pPr>
        </w:pPrChange>
      </w:pPr>
      <w:r>
        <w:t xml:space="preserve">     </w:t>
      </w:r>
      <w:r w:rsidRPr="00266B03">
        <w:rPr>
          <w:color w:val="000000" w:themeColor="text1"/>
          <w:rPrChange w:id="447" w:author="Michael Lauria" w:date="2015-02-14T13:23:00Z">
            <w:rPr>
              <w:u w:color="0000FF"/>
            </w:rPr>
          </w:rPrChange>
        </w:rPr>
        <w:t># Create agent that sends commands when messages are</w:t>
      </w:r>
    </w:p>
    <w:p w14:paraId="2B7132CF" w14:textId="77777777" w:rsidR="00950EC3" w:rsidRPr="00266B03" w:rsidRDefault="0004784A" w:rsidP="00266B03">
      <w:pPr>
        <w:pStyle w:val="Code"/>
        <w:rPr>
          <w:rFonts w:eastAsia="Arial" w:hAnsi="Arial" w:cs="Arial"/>
          <w:color w:val="000000" w:themeColor="text1"/>
          <w:rPrChange w:id="448" w:author="Michael Lauria" w:date="2015-02-14T13:23:00Z">
            <w:rPr>
              <w:rFonts w:eastAsia="Arial" w:hAnsi="Arial" w:cs="Arial"/>
              <w:u w:color="0000FF"/>
            </w:rPr>
          </w:rPrChange>
        </w:rPr>
        <w:pPrChange w:id="449" w:author="Michael Lauria" w:date="2015-02-14T13:23:00Z">
          <w:pPr>
            <w:pStyle w:val="Body"/>
          </w:pPr>
        </w:pPrChange>
      </w:pPr>
      <w:r w:rsidRPr="00266B03">
        <w:rPr>
          <w:color w:val="000000" w:themeColor="text1"/>
          <w:rPrChange w:id="450" w:author="Michael Lauria" w:date="2015-02-14T13:23:00Z">
            <w:rPr>
              <w:u w:color="0000FF"/>
            </w:rPr>
          </w:rPrChange>
        </w:rPr>
        <w:t xml:space="preserve">     # appended to x_stream</w:t>
      </w:r>
    </w:p>
    <w:p w14:paraId="30B6F615" w14:textId="77777777" w:rsidR="00950EC3" w:rsidRDefault="0004784A" w:rsidP="00266B03">
      <w:pPr>
        <w:pStyle w:val="Code"/>
        <w:rPr>
          <w:ins w:id="451" w:author="Michael Lauria" w:date="2015-02-14T13:23:00Z"/>
        </w:rPr>
        <w:pPrChange w:id="452" w:author="Michael Lauria" w:date="2015-02-14T13:23:00Z">
          <w:pPr>
            <w:pStyle w:val="Body"/>
          </w:pPr>
        </w:pPrChange>
      </w:pPr>
      <w:r>
        <w:t xml:space="preserve">     return op(print_list, x_stream)</w:t>
      </w:r>
    </w:p>
    <w:p w14:paraId="44E39439" w14:textId="77777777" w:rsidR="00266B03" w:rsidRDefault="00266B03" w:rsidP="00266B03">
      <w:pPr>
        <w:pStyle w:val="Code"/>
        <w:rPr>
          <w:rFonts w:eastAsia="Arial" w:hAnsi="Arial" w:cs="Arial"/>
        </w:rPr>
        <w:pPrChange w:id="453" w:author="Michael Lauria" w:date="2015-02-14T13:23:00Z">
          <w:pPr>
            <w:pStyle w:val="Body"/>
          </w:pPr>
        </w:pPrChange>
      </w:pPr>
    </w:p>
    <w:p w14:paraId="760B5705" w14:textId="77777777" w:rsidR="00950EC3" w:rsidRDefault="0004784A">
      <w:pPr>
        <w:pStyle w:val="Body"/>
        <w:rPr>
          <w:rFonts w:ascii="Times New Roman" w:eastAsia="Times New Roman" w:hAnsi="Times New Roman" w:cs="Times New Roman"/>
          <w:u w:color="0000FF"/>
        </w:rPr>
      </w:pPr>
      <w:r>
        <w:rPr>
          <w:rFonts w:ascii="Times New Roman"/>
          <w:u w:color="0000FF"/>
        </w:rPr>
        <w:t>Execution of the statement print_stream(y) now causes messages in stream y to be printed.</w:t>
      </w:r>
    </w:p>
    <w:p w14:paraId="2C166164" w14:textId="77777777" w:rsidR="00950EC3" w:rsidRDefault="0004784A">
      <w:pPr>
        <w:pStyle w:val="Body"/>
        <w:rPr>
          <w:rFonts w:ascii="Times New Roman" w:eastAsia="Times New Roman" w:hAnsi="Times New Roman" w:cs="Times New Roman"/>
          <w:u w:color="0000FF"/>
        </w:rPr>
      </w:pPr>
      <w:r>
        <w:rPr>
          <w:rFonts w:ascii="Times New Roman"/>
          <w:u w:color="0000FF"/>
        </w:rPr>
        <w:t xml:space="preserve">Try the programs in the </w:t>
      </w:r>
      <w:r w:rsidRPr="00266B03">
        <w:rPr>
          <w:rFonts w:ascii="Times New Roman"/>
          <w:b/>
          <w:u w:color="0000FF"/>
          <w:rPrChange w:id="454" w:author="Michael Lauria" w:date="2015-02-14T13:23:00Z">
            <w:rPr>
              <w:rFonts w:ascii="Times New Roman"/>
              <w:u w:color="0000FF"/>
            </w:rPr>
          </w:rPrChange>
        </w:rPr>
        <w:t>Examples/ExamplesElementaryOperations</w:t>
      </w:r>
      <w:r>
        <w:rPr>
          <w:rFonts w:ascii="Times New Roman"/>
          <w:u w:color="0000FF"/>
        </w:rPr>
        <w:t xml:space="preserve"> folder. These examples deal with list functions without state, such as the ones discussed above, and functions with state, which are discussed next.</w:t>
      </w:r>
    </w:p>
    <w:p w14:paraId="71A2F57E" w14:textId="77777777" w:rsidR="00950EC3" w:rsidRDefault="0004784A">
      <w:pPr>
        <w:pStyle w:val="Body"/>
        <w:rPr>
          <w:rFonts w:ascii="Times New Roman" w:eastAsia="Times New Roman" w:hAnsi="Times New Roman" w:cs="Times New Roman"/>
          <w:sz w:val="48"/>
          <w:szCs w:val="48"/>
          <w:u w:color="0000FF"/>
        </w:rPr>
      </w:pPr>
      <w:r>
        <w:rPr>
          <w:rFonts w:ascii="Times New Roman"/>
          <w:sz w:val="48"/>
          <w:szCs w:val="48"/>
          <w:u w:color="0000FF"/>
        </w:rPr>
        <w:t>List Operations with State</w:t>
      </w:r>
    </w:p>
    <w:p w14:paraId="13B0DD82" w14:textId="77777777" w:rsidR="00950EC3" w:rsidRDefault="0004784A">
      <w:pPr>
        <w:pStyle w:val="Body"/>
        <w:rPr>
          <w:rFonts w:ascii="Times New Roman" w:eastAsia="Times New Roman" w:hAnsi="Times New Roman" w:cs="Times New Roman"/>
          <w:u w:color="0000FF"/>
        </w:rPr>
      </w:pPr>
      <w:r>
        <w:rPr>
          <w:rFonts w:ascii="Times New Roman"/>
          <w:u w:color="0000FF"/>
        </w:rPr>
        <w:t xml:space="preserve">A </w:t>
      </w:r>
      <w:r>
        <w:rPr>
          <w:rFonts w:ascii="Times New Roman"/>
          <w:i/>
          <w:iCs/>
          <w:u w:color="0000FF"/>
        </w:rPr>
        <w:t>state</w:t>
      </w:r>
      <w:r>
        <w:rPr>
          <w:rFonts w:ascii="Times New Roman"/>
          <w:u w:color="0000FF"/>
        </w:rPr>
        <w:t xml:space="preserve"> is a record of some aspect of earlier computations. For example, suppose we want a function from a stream to a stream, where each message of  the output stream is the cumulative sum of the messages in the input stream. If the value of the input stream is [2, 4, -3, - 3, 5] then the output stream would become [2, 6, 3, 0, 5]. In this example, the state at every point in the computation is the sum of the messages received so far. </w:t>
      </w:r>
    </w:p>
    <w:p w14:paraId="032E8C16" w14:textId="77777777" w:rsidR="00950EC3" w:rsidRDefault="0004784A">
      <w:pPr>
        <w:pStyle w:val="Body"/>
        <w:rPr>
          <w:rFonts w:ascii="Times New Roman" w:eastAsia="Times New Roman" w:hAnsi="Times New Roman" w:cs="Times New Roman"/>
          <w:u w:color="0000FF"/>
        </w:rPr>
      </w:pPr>
      <w:r>
        <w:rPr>
          <w:rFonts w:ascii="Times New Roman"/>
          <w:u w:color="0000FF"/>
        </w:rPr>
        <w:t>We first write a function f which has a list and a state as input and returns a list and state as output. The state is the cumulative sum of the values in the list. We then use the list-function f to create a function F on streams.</w:t>
      </w:r>
    </w:p>
    <w:p w14:paraId="2BC0E2E3" w14:textId="77777777" w:rsidR="00950EC3" w:rsidRDefault="0004784A" w:rsidP="00266B03">
      <w:pPr>
        <w:pStyle w:val="Code"/>
        <w:rPr>
          <w:rFonts w:eastAsia="Arial" w:hAnsi="Arial" w:cs="Arial"/>
        </w:rPr>
        <w:pPrChange w:id="455" w:author="Michael Lauria" w:date="2015-02-14T13:24:00Z">
          <w:pPr>
            <w:pStyle w:val="Body"/>
          </w:pPr>
        </w:pPrChange>
      </w:pPr>
      <w:r>
        <w:t>def f(x_list, cumulative):</w:t>
      </w:r>
    </w:p>
    <w:p w14:paraId="21CCEF78" w14:textId="798801BD" w:rsidR="00950EC3" w:rsidRDefault="0004784A" w:rsidP="00266B03">
      <w:pPr>
        <w:pStyle w:val="Code"/>
        <w:rPr>
          <w:rFonts w:eastAsia="Arial" w:hAnsi="Arial" w:cs="Arial"/>
        </w:rPr>
        <w:pPrChange w:id="456" w:author="Michael Lauria" w:date="2015-02-14T13:24:00Z">
          <w:pPr>
            <w:pStyle w:val="Body"/>
          </w:pPr>
        </w:pPrChange>
      </w:pPr>
      <w:del w:id="457" w:author="Michael Lauria" w:date="2015-02-14T13:24:00Z">
        <w:r w:rsidDel="00266B03">
          <w:delText xml:space="preserve">      </w:delText>
        </w:r>
      </w:del>
      <w:ins w:id="458" w:author="Michael Lauria" w:date="2015-02-14T13:24:00Z">
        <w:r w:rsidR="00266B03">
          <w:tab/>
        </w:r>
      </w:ins>
      <w:r>
        <w:t>result_list = []</w:t>
      </w:r>
    </w:p>
    <w:p w14:paraId="4E0B8045" w14:textId="2AE2F8CE" w:rsidR="00950EC3" w:rsidRDefault="0004784A" w:rsidP="00266B03">
      <w:pPr>
        <w:pStyle w:val="Code"/>
        <w:rPr>
          <w:rFonts w:eastAsia="Arial" w:hAnsi="Arial" w:cs="Arial"/>
        </w:rPr>
        <w:pPrChange w:id="459" w:author="Michael Lauria" w:date="2015-02-14T13:24:00Z">
          <w:pPr>
            <w:pStyle w:val="Body"/>
          </w:pPr>
        </w:pPrChange>
      </w:pPr>
      <w:del w:id="460" w:author="Michael Lauria" w:date="2015-02-14T13:24:00Z">
        <w:r w:rsidDel="00266B03">
          <w:delText xml:space="preserve">      </w:delText>
        </w:r>
      </w:del>
      <w:ins w:id="461" w:author="Michael Lauria" w:date="2015-02-14T13:24:00Z">
        <w:r w:rsidR="00266B03">
          <w:tab/>
        </w:r>
      </w:ins>
      <w:r>
        <w:t>for v in x_list:</w:t>
      </w:r>
    </w:p>
    <w:p w14:paraId="2A44C151" w14:textId="077F7BC9" w:rsidR="00950EC3" w:rsidRDefault="0004784A" w:rsidP="00266B03">
      <w:pPr>
        <w:pStyle w:val="Code"/>
        <w:rPr>
          <w:rFonts w:eastAsia="Arial" w:hAnsi="Arial" w:cs="Arial"/>
        </w:rPr>
        <w:pPrChange w:id="462" w:author="Michael Lauria" w:date="2015-02-14T13:24:00Z">
          <w:pPr>
            <w:pStyle w:val="Body"/>
          </w:pPr>
        </w:pPrChange>
      </w:pPr>
      <w:del w:id="463" w:author="Michael Lauria" w:date="2015-02-14T13:24:00Z">
        <w:r w:rsidDel="00266B03">
          <w:delText xml:space="preserve">           </w:delText>
        </w:r>
      </w:del>
      <w:ins w:id="464" w:author="Michael Lauria" w:date="2015-02-14T13:24:00Z">
        <w:r w:rsidR="00266B03">
          <w:t xml:space="preserve">     </w:t>
        </w:r>
        <w:r w:rsidR="00266B03">
          <w:tab/>
        </w:r>
      </w:ins>
      <w:r>
        <w:t>cumulative += v</w:t>
      </w:r>
    </w:p>
    <w:p w14:paraId="2AB909A2" w14:textId="2D561121" w:rsidR="00950EC3" w:rsidRDefault="0004784A" w:rsidP="00266B03">
      <w:pPr>
        <w:pStyle w:val="Code"/>
        <w:rPr>
          <w:rFonts w:eastAsia="Arial" w:hAnsi="Arial" w:cs="Arial"/>
        </w:rPr>
        <w:pPrChange w:id="465" w:author="Michael Lauria" w:date="2015-02-14T13:24:00Z">
          <w:pPr>
            <w:pStyle w:val="Body"/>
          </w:pPr>
        </w:pPrChange>
      </w:pPr>
      <w:del w:id="466" w:author="Michael Lauria" w:date="2015-02-14T13:24:00Z">
        <w:r w:rsidDel="00266B03">
          <w:delText xml:space="preserve">           </w:delText>
        </w:r>
      </w:del>
      <w:ins w:id="467" w:author="Michael Lauria" w:date="2015-02-14T13:24:00Z">
        <w:r w:rsidR="00266B03">
          <w:t xml:space="preserve">     </w:t>
        </w:r>
        <w:r w:rsidR="00266B03">
          <w:tab/>
        </w:r>
      </w:ins>
      <w:r>
        <w:t>result_list.append(cumulative)</w:t>
      </w:r>
    </w:p>
    <w:p w14:paraId="17B35117" w14:textId="77777777" w:rsidR="00950EC3" w:rsidRDefault="0004784A" w:rsidP="00266B03">
      <w:pPr>
        <w:pStyle w:val="Code"/>
        <w:rPr>
          <w:ins w:id="468" w:author="Michael Lauria" w:date="2015-02-14T13:24:00Z"/>
        </w:rPr>
        <w:pPrChange w:id="469" w:author="Michael Lauria" w:date="2015-02-14T13:24:00Z">
          <w:pPr>
            <w:pStyle w:val="Body"/>
          </w:pPr>
        </w:pPrChange>
      </w:pPr>
      <w:r>
        <w:t xml:space="preserve">     return (result_list, cumulative)</w:t>
      </w:r>
    </w:p>
    <w:p w14:paraId="69BA3728" w14:textId="77777777" w:rsidR="00266B03" w:rsidRDefault="00266B03" w:rsidP="00266B03">
      <w:pPr>
        <w:pStyle w:val="Code"/>
        <w:rPr>
          <w:rFonts w:eastAsia="Arial" w:hAnsi="Arial" w:cs="Arial"/>
        </w:rPr>
        <w:pPrChange w:id="470" w:author="Michael Lauria" w:date="2015-02-14T13:24:00Z">
          <w:pPr>
            <w:pStyle w:val="Body"/>
          </w:pPr>
        </w:pPrChange>
      </w:pPr>
    </w:p>
    <w:p w14:paraId="553A8C89" w14:textId="77777777" w:rsidR="00950EC3" w:rsidRDefault="0004784A">
      <w:pPr>
        <w:pStyle w:val="Body"/>
        <w:rPr>
          <w:rFonts w:ascii="Times New Roman" w:eastAsia="Times New Roman" w:hAnsi="Times New Roman" w:cs="Times New Roman"/>
          <w:u w:color="0000FF"/>
        </w:rPr>
      </w:pPr>
      <w:r>
        <w:rPr>
          <w:rFonts w:ascii="Times New Roman"/>
          <w:u w:color="0000FF"/>
        </w:rPr>
        <w:t>We extend the function from lists to streams, and we specify the initial value, 0,  of the state.</w:t>
      </w:r>
    </w:p>
    <w:p w14:paraId="422E51EA" w14:textId="77777777" w:rsidR="00950EC3" w:rsidRDefault="0004784A" w:rsidP="00266B03">
      <w:pPr>
        <w:pStyle w:val="Code"/>
        <w:rPr>
          <w:ins w:id="471" w:author="Michael Lauria" w:date="2015-02-14T13:24:00Z"/>
        </w:rPr>
        <w:pPrChange w:id="472" w:author="Michael Lauria" w:date="2015-02-14T13:24:00Z">
          <w:pPr>
            <w:pStyle w:val="Body"/>
          </w:pPr>
        </w:pPrChange>
      </w:pPr>
      <w:r>
        <w:t>def F(x_stream): return op(f, x_stream, state=0)</w:t>
      </w:r>
    </w:p>
    <w:p w14:paraId="59DBF408" w14:textId="77777777" w:rsidR="00266B03" w:rsidRDefault="00266B03" w:rsidP="00266B03">
      <w:pPr>
        <w:pStyle w:val="Code"/>
        <w:rPr>
          <w:rFonts w:eastAsia="Arial" w:hAnsi="Arial" w:cs="Arial"/>
        </w:rPr>
        <w:pPrChange w:id="473" w:author="Michael Lauria" w:date="2015-02-14T13:24:00Z">
          <w:pPr>
            <w:pStyle w:val="Body"/>
          </w:pPr>
        </w:pPrChange>
      </w:pPr>
    </w:p>
    <w:p w14:paraId="0609584D" w14:textId="77777777" w:rsidR="00950EC3" w:rsidRDefault="0004784A">
      <w:pPr>
        <w:pStyle w:val="Body"/>
        <w:rPr>
          <w:rFonts w:ascii="Times New Roman" w:eastAsia="Times New Roman" w:hAnsi="Times New Roman" w:cs="Times New Roman"/>
          <w:u w:color="0000FF"/>
        </w:rPr>
      </w:pPr>
      <w:r>
        <w:rPr>
          <w:rFonts w:ascii="Times New Roman"/>
          <w:u w:color="0000FF"/>
        </w:rPr>
        <w:t>We can then use function F as in:</w:t>
      </w:r>
    </w:p>
    <w:p w14:paraId="2F8D30BB" w14:textId="77777777" w:rsidR="00950EC3" w:rsidRDefault="0004784A" w:rsidP="00266B03">
      <w:pPr>
        <w:pStyle w:val="Code"/>
        <w:rPr>
          <w:rFonts w:eastAsia="Arial" w:hAnsi="Arial" w:cs="Arial"/>
        </w:rPr>
        <w:pPrChange w:id="474" w:author="Michael Lauria" w:date="2015-02-14T13:24:00Z">
          <w:pPr>
            <w:pStyle w:val="Body"/>
          </w:pPr>
        </w:pPrChange>
      </w:pPr>
      <w:r>
        <w:t>x_stream = Stream()</w:t>
      </w:r>
    </w:p>
    <w:p w14:paraId="56933698" w14:textId="77777777" w:rsidR="00950EC3" w:rsidRDefault="0004784A" w:rsidP="00266B03">
      <w:pPr>
        <w:pStyle w:val="Code"/>
        <w:rPr>
          <w:rFonts w:eastAsia="Arial" w:hAnsi="Arial" w:cs="Arial"/>
        </w:rPr>
        <w:pPrChange w:id="475" w:author="Michael Lauria" w:date="2015-02-14T13:24:00Z">
          <w:pPr>
            <w:pStyle w:val="Body"/>
          </w:pPr>
        </w:pPrChange>
      </w:pPr>
      <w:r>
        <w:t>y_stream = F(x_stream)</w:t>
      </w:r>
    </w:p>
    <w:p w14:paraId="68A25C0E" w14:textId="77777777" w:rsidR="00950EC3" w:rsidRPr="00266B03" w:rsidRDefault="0004784A" w:rsidP="00266B03">
      <w:pPr>
        <w:pStyle w:val="Code"/>
        <w:rPr>
          <w:rFonts w:eastAsia="Arial" w:hAnsi="Arial" w:cs="Arial"/>
          <w:color w:val="000000" w:themeColor="text1"/>
          <w:rPrChange w:id="476" w:author="Michael Lauria" w:date="2015-02-14T13:24:00Z">
            <w:rPr>
              <w:rFonts w:eastAsia="Arial" w:hAnsi="Arial" w:cs="Arial"/>
              <w:u w:color="0000FF"/>
            </w:rPr>
          </w:rPrChange>
        </w:rPr>
        <w:pPrChange w:id="477" w:author="Michael Lauria" w:date="2015-02-14T13:24:00Z">
          <w:pPr>
            <w:pStyle w:val="Body"/>
          </w:pPr>
        </w:pPrChange>
      </w:pPr>
      <w:r w:rsidRPr="00266B03">
        <w:rPr>
          <w:color w:val="000000" w:themeColor="text1"/>
          <w:rPrChange w:id="478" w:author="Michael Lauria" w:date="2015-02-14T13:24:00Z">
            <w:rPr>
              <w:u w:color="0000FF"/>
            </w:rPr>
          </w:rPrChange>
        </w:rPr>
        <w:t># Appending messages to x_stream, we get:</w:t>
      </w:r>
    </w:p>
    <w:p w14:paraId="37B26213" w14:textId="77777777" w:rsidR="00950EC3" w:rsidRDefault="0004784A" w:rsidP="00266B03">
      <w:pPr>
        <w:pStyle w:val="Code"/>
        <w:rPr>
          <w:rFonts w:eastAsia="Arial" w:hAnsi="Arial" w:cs="Arial"/>
        </w:rPr>
        <w:pPrChange w:id="479" w:author="Michael Lauria" w:date="2015-02-14T13:24:00Z">
          <w:pPr>
            <w:pStyle w:val="Body"/>
          </w:pPr>
        </w:pPrChange>
      </w:pPr>
      <w:r>
        <w:t>x_stream.extend([2, 4, -3])</w:t>
      </w:r>
    </w:p>
    <w:p w14:paraId="51693656" w14:textId="77777777" w:rsidR="00950EC3" w:rsidRPr="00266B03" w:rsidRDefault="0004784A" w:rsidP="00266B03">
      <w:pPr>
        <w:pStyle w:val="Code"/>
        <w:rPr>
          <w:rFonts w:eastAsia="Arial" w:hAnsi="Arial" w:cs="Arial"/>
          <w:color w:val="000000" w:themeColor="text1"/>
          <w:rPrChange w:id="480" w:author="Michael Lauria" w:date="2015-02-14T13:24:00Z">
            <w:rPr>
              <w:rFonts w:eastAsia="Arial" w:hAnsi="Arial" w:cs="Arial"/>
              <w:u w:color="0000FF"/>
            </w:rPr>
          </w:rPrChange>
        </w:rPr>
        <w:pPrChange w:id="481" w:author="Michael Lauria" w:date="2015-02-14T13:24:00Z">
          <w:pPr>
            <w:pStyle w:val="Body"/>
          </w:pPr>
        </w:pPrChange>
      </w:pPr>
      <w:r w:rsidRPr="00266B03">
        <w:rPr>
          <w:color w:val="000000" w:themeColor="text1"/>
          <w:rPrChange w:id="482" w:author="Michael Lauria" w:date="2015-02-14T13:24:00Z">
            <w:rPr>
              <w:u w:color="0000FF"/>
            </w:rPr>
          </w:rPrChange>
        </w:rPr>
        <w:t># Value of x_stream is [2, 4, -3]</w:t>
      </w:r>
    </w:p>
    <w:p w14:paraId="4C566D5D" w14:textId="77777777" w:rsidR="00950EC3" w:rsidRPr="00266B03" w:rsidRDefault="0004784A" w:rsidP="00266B03">
      <w:pPr>
        <w:pStyle w:val="Code"/>
        <w:rPr>
          <w:rFonts w:eastAsia="Arial" w:hAnsi="Arial" w:cs="Arial"/>
          <w:color w:val="000000" w:themeColor="text1"/>
          <w:rPrChange w:id="483" w:author="Michael Lauria" w:date="2015-02-14T13:24:00Z">
            <w:rPr>
              <w:rFonts w:eastAsia="Arial" w:hAnsi="Arial" w:cs="Arial"/>
              <w:u w:color="0000FF"/>
            </w:rPr>
          </w:rPrChange>
        </w:rPr>
        <w:pPrChange w:id="484" w:author="Michael Lauria" w:date="2015-02-14T13:24:00Z">
          <w:pPr>
            <w:pStyle w:val="Body"/>
          </w:pPr>
        </w:pPrChange>
      </w:pPr>
      <w:r w:rsidRPr="00266B03">
        <w:rPr>
          <w:color w:val="000000" w:themeColor="text1"/>
          <w:rPrChange w:id="485" w:author="Michael Lauria" w:date="2015-02-14T13:24:00Z">
            <w:rPr>
              <w:u w:color="0000FF"/>
            </w:rPr>
          </w:rPrChange>
        </w:rPr>
        <w:t># y_stream becomes [2, 6, 3]</w:t>
      </w:r>
    </w:p>
    <w:p w14:paraId="2AAE66BF" w14:textId="77777777" w:rsidR="00950EC3" w:rsidRPr="00266B03" w:rsidRDefault="0004784A" w:rsidP="00266B03">
      <w:pPr>
        <w:pStyle w:val="Code"/>
        <w:rPr>
          <w:rFonts w:eastAsia="Arial" w:hAnsi="Arial" w:cs="Arial"/>
          <w:color w:val="000000" w:themeColor="text1"/>
          <w:rPrChange w:id="486" w:author="Michael Lauria" w:date="2015-02-14T13:24:00Z">
            <w:rPr>
              <w:rFonts w:eastAsia="Arial" w:hAnsi="Arial" w:cs="Arial"/>
              <w:u w:color="0000FF"/>
            </w:rPr>
          </w:rPrChange>
        </w:rPr>
        <w:pPrChange w:id="487" w:author="Michael Lauria" w:date="2015-02-14T13:24:00Z">
          <w:pPr>
            <w:pStyle w:val="Body"/>
          </w:pPr>
        </w:pPrChange>
      </w:pPr>
      <w:r w:rsidRPr="00266B03">
        <w:rPr>
          <w:color w:val="000000" w:themeColor="text1"/>
          <w:rPrChange w:id="488" w:author="Michael Lauria" w:date="2015-02-14T13:24:00Z">
            <w:rPr>
              <w:u w:color="0000FF"/>
            </w:rPr>
          </w:rPrChange>
        </w:rPr>
        <w:t># Appending more messages to x_stream, we get:</w:t>
      </w:r>
    </w:p>
    <w:p w14:paraId="7FA87EAE" w14:textId="77777777" w:rsidR="00950EC3" w:rsidRDefault="0004784A" w:rsidP="00266B03">
      <w:pPr>
        <w:pStyle w:val="Code"/>
        <w:rPr>
          <w:rFonts w:eastAsia="Arial" w:hAnsi="Arial" w:cs="Arial"/>
        </w:rPr>
        <w:pPrChange w:id="489" w:author="Michael Lauria" w:date="2015-02-14T13:24:00Z">
          <w:pPr>
            <w:pStyle w:val="Body"/>
          </w:pPr>
        </w:pPrChange>
      </w:pPr>
      <w:r>
        <w:t>x_stream.extend([-3, 5])</w:t>
      </w:r>
    </w:p>
    <w:p w14:paraId="7E10DC7B" w14:textId="77777777" w:rsidR="00950EC3" w:rsidRPr="00266B03" w:rsidRDefault="0004784A" w:rsidP="00266B03">
      <w:pPr>
        <w:pStyle w:val="Code"/>
        <w:rPr>
          <w:rFonts w:eastAsia="Arial" w:hAnsi="Arial" w:cs="Arial"/>
          <w:color w:val="000000" w:themeColor="text1"/>
          <w:rPrChange w:id="490" w:author="Michael Lauria" w:date="2015-02-14T13:24:00Z">
            <w:rPr>
              <w:rFonts w:eastAsia="Arial" w:hAnsi="Arial" w:cs="Arial"/>
              <w:u w:color="0000FF"/>
            </w:rPr>
          </w:rPrChange>
        </w:rPr>
        <w:pPrChange w:id="491" w:author="Michael Lauria" w:date="2015-02-14T13:24:00Z">
          <w:pPr>
            <w:pStyle w:val="Body"/>
          </w:pPr>
        </w:pPrChange>
      </w:pPr>
      <w:r w:rsidRPr="00266B03">
        <w:rPr>
          <w:color w:val="000000" w:themeColor="text1"/>
          <w:rPrChange w:id="492" w:author="Michael Lauria" w:date="2015-02-14T13:24:00Z">
            <w:rPr>
              <w:u w:color="0000FF"/>
            </w:rPr>
          </w:rPrChange>
        </w:rPr>
        <w:t># Value of x_stream is [2, 4, -3, -3, 5]</w:t>
      </w:r>
    </w:p>
    <w:p w14:paraId="67E763E0" w14:textId="77777777" w:rsidR="00950EC3" w:rsidRDefault="0004784A" w:rsidP="00266B03">
      <w:pPr>
        <w:pStyle w:val="Code"/>
        <w:rPr>
          <w:ins w:id="493" w:author="Michael Lauria" w:date="2015-02-14T13:24:00Z"/>
          <w:color w:val="000000" w:themeColor="text1"/>
        </w:rPr>
        <w:pPrChange w:id="494" w:author="Michael Lauria" w:date="2015-02-14T13:24:00Z">
          <w:pPr>
            <w:pStyle w:val="Body"/>
          </w:pPr>
        </w:pPrChange>
      </w:pPr>
      <w:r w:rsidRPr="00266B03">
        <w:rPr>
          <w:color w:val="000000" w:themeColor="text1"/>
          <w:rPrChange w:id="495" w:author="Michael Lauria" w:date="2015-02-14T13:24:00Z">
            <w:rPr>
              <w:u w:color="0000FF"/>
            </w:rPr>
          </w:rPrChange>
        </w:rPr>
        <w:t># y_stream becomes [2, 6, 3, 0, 5]</w:t>
      </w:r>
    </w:p>
    <w:p w14:paraId="662DB6F6" w14:textId="77777777" w:rsidR="00266B03" w:rsidRPr="00266B03" w:rsidRDefault="00266B03" w:rsidP="00266B03">
      <w:pPr>
        <w:pStyle w:val="Code"/>
        <w:rPr>
          <w:rFonts w:eastAsia="Arial" w:hAnsi="Arial" w:cs="Arial"/>
          <w:color w:val="000000" w:themeColor="text1"/>
          <w:rPrChange w:id="496" w:author="Michael Lauria" w:date="2015-02-14T13:24:00Z">
            <w:rPr>
              <w:rFonts w:eastAsia="Arial" w:hAnsi="Arial" w:cs="Arial"/>
              <w:u w:color="0000FF"/>
            </w:rPr>
          </w:rPrChange>
        </w:rPr>
        <w:pPrChange w:id="497" w:author="Michael Lauria" w:date="2015-02-14T13:24:00Z">
          <w:pPr>
            <w:pStyle w:val="Body"/>
          </w:pPr>
        </w:pPrChange>
      </w:pPr>
    </w:p>
    <w:p w14:paraId="32EF78B2" w14:textId="77777777" w:rsidR="00950EC3" w:rsidRDefault="0004784A">
      <w:pPr>
        <w:pStyle w:val="Body"/>
        <w:rPr>
          <w:rFonts w:ascii="Times New Roman" w:eastAsia="Times New Roman" w:hAnsi="Times New Roman" w:cs="Times New Roman"/>
          <w:u w:color="0000FF"/>
        </w:rPr>
      </w:pPr>
      <w:r>
        <w:rPr>
          <w:rFonts w:ascii="Times New Roman"/>
          <w:u w:color="0000FF"/>
        </w:rPr>
        <w:t xml:space="preserve">The functions </w:t>
      </w:r>
      <w:r>
        <w:rPr>
          <w:rFonts w:ascii="Times New Roman"/>
          <w:i/>
          <w:iCs/>
          <w:u w:color="0000FF"/>
        </w:rPr>
        <w:t>merge</w:t>
      </w:r>
      <w:r>
        <w:rPr>
          <w:rFonts w:ascii="Times New Roman"/>
          <w:u w:color="0000FF"/>
        </w:rPr>
        <w:t xml:space="preserve">, </w:t>
      </w:r>
      <w:r>
        <w:rPr>
          <w:rFonts w:ascii="Times New Roman"/>
          <w:i/>
          <w:iCs/>
          <w:u w:color="0000FF"/>
        </w:rPr>
        <w:t>split</w:t>
      </w:r>
      <w:r>
        <w:rPr>
          <w:rFonts w:ascii="Times New Roman"/>
          <w:u w:color="0000FF"/>
        </w:rPr>
        <w:t xml:space="preserve"> and </w:t>
      </w:r>
      <w:r>
        <w:rPr>
          <w:rFonts w:ascii="Times New Roman"/>
          <w:i/>
          <w:iCs/>
          <w:u w:color="0000FF"/>
        </w:rPr>
        <w:t>many-to-many</w:t>
      </w:r>
      <w:r>
        <w:rPr>
          <w:rFonts w:ascii="Times New Roman"/>
          <w:u w:color="0000FF"/>
        </w:rPr>
        <w:t xml:space="preserve"> with state are handled in exactly the same way; examples are provided here for completeness.</w:t>
      </w:r>
    </w:p>
    <w:p w14:paraId="27F602DB" w14:textId="77777777" w:rsidR="00950EC3" w:rsidRDefault="0004784A">
      <w:pPr>
        <w:pStyle w:val="Body"/>
        <w:rPr>
          <w:rFonts w:ascii="Times New Roman" w:eastAsia="Times New Roman" w:hAnsi="Times New Roman" w:cs="Times New Roman"/>
          <w:b/>
          <w:bCs/>
          <w:sz w:val="28"/>
          <w:szCs w:val="28"/>
          <w:u w:color="0000FF"/>
        </w:rPr>
      </w:pPr>
      <w:r>
        <w:rPr>
          <w:rFonts w:ascii="Times New Roman"/>
          <w:b/>
          <w:bCs/>
          <w:sz w:val="28"/>
          <w:szCs w:val="28"/>
          <w:u w:color="0000FF"/>
        </w:rPr>
        <w:t xml:space="preserve">An example of </w:t>
      </w:r>
      <w:r>
        <w:rPr>
          <w:rFonts w:ascii="Times New Roman"/>
          <w:b/>
          <w:bCs/>
          <w:i/>
          <w:iCs/>
          <w:sz w:val="28"/>
          <w:szCs w:val="28"/>
          <w:u w:color="0000FF"/>
        </w:rPr>
        <w:t>merge</w:t>
      </w:r>
      <w:r>
        <w:rPr>
          <w:rFonts w:ascii="Times New Roman"/>
          <w:b/>
          <w:bCs/>
          <w:sz w:val="28"/>
          <w:szCs w:val="28"/>
          <w:u w:color="0000FF"/>
        </w:rPr>
        <w:t xml:space="preserve"> with state</w:t>
      </w:r>
    </w:p>
    <w:p w14:paraId="23D85C42" w14:textId="77777777" w:rsidR="00950EC3" w:rsidRDefault="0004784A">
      <w:pPr>
        <w:pStyle w:val="Body"/>
        <w:rPr>
          <w:rFonts w:ascii="Times New Roman" w:eastAsia="Times New Roman" w:hAnsi="Times New Roman" w:cs="Times New Roman"/>
          <w:u w:color="0000FF"/>
        </w:rPr>
      </w:pPr>
      <w:r>
        <w:rPr>
          <w:rFonts w:ascii="Times New Roman"/>
          <w:u w:color="0000FF"/>
        </w:rPr>
        <w:t>We want to merge two streams, x_stream and y_stream, into a single stream, z_stream, where the n-th value of z_stream is the sum of the first n values of x_stream and the n-th value of y_stream. We first write a function on lists. This function has two lists, x_list and y_list, and a state as input, and returns a list and a new state as output. The state is the cumulative of the values in x_list.</w:t>
      </w:r>
    </w:p>
    <w:p w14:paraId="3E581B81" w14:textId="77777777" w:rsidR="00950EC3" w:rsidRPr="00266B03" w:rsidRDefault="0004784A" w:rsidP="00266B03">
      <w:pPr>
        <w:pStyle w:val="Code"/>
        <w:rPr>
          <w:rFonts w:eastAsia="Arial" w:hAnsi="Arial" w:cs="Arial"/>
        </w:rPr>
        <w:pPrChange w:id="498" w:author="Michael Lauria" w:date="2015-02-14T13:25:00Z">
          <w:pPr>
            <w:pStyle w:val="Body"/>
          </w:pPr>
        </w:pPrChange>
      </w:pPr>
      <w:r w:rsidRPr="00266B03">
        <w:t>def f(two_lists, state):</w:t>
      </w:r>
    </w:p>
    <w:p w14:paraId="5524014C" w14:textId="77777777" w:rsidR="00950EC3" w:rsidRPr="00266B03" w:rsidRDefault="0004784A" w:rsidP="00266B03">
      <w:pPr>
        <w:pStyle w:val="Code"/>
        <w:rPr>
          <w:rFonts w:eastAsia="Arial" w:hAnsi="Arial" w:cs="Arial"/>
        </w:rPr>
        <w:pPrChange w:id="499" w:author="Michael Lauria" w:date="2015-02-14T13:25:00Z">
          <w:pPr>
            <w:pStyle w:val="Body"/>
          </w:pPr>
        </w:pPrChange>
      </w:pPr>
      <w:r w:rsidRPr="00266B03">
        <w:t xml:space="preserve">       result_list = []</w:t>
      </w:r>
    </w:p>
    <w:p w14:paraId="6152ADDA" w14:textId="1653DCF2" w:rsidR="00950EC3" w:rsidDel="00266B03" w:rsidRDefault="0004784A" w:rsidP="00266B03">
      <w:pPr>
        <w:pStyle w:val="Code"/>
        <w:rPr>
          <w:del w:id="500" w:author="Michael Lauria" w:date="2015-02-14T13:25:00Z"/>
        </w:rPr>
        <w:pPrChange w:id="501" w:author="Michael Lauria" w:date="2015-02-14T13:25:00Z">
          <w:pPr>
            <w:pStyle w:val="Body"/>
          </w:pPr>
        </w:pPrChange>
      </w:pPr>
      <w:r w:rsidRPr="00266B03">
        <w:t xml:space="preserve">      </w:t>
      </w:r>
      <w:ins w:id="502" w:author="Michael Lauria" w:date="2015-02-14T13:25:00Z">
        <w:r w:rsidR="00266B03">
          <w:t xml:space="preserve"> </w:t>
        </w:r>
      </w:ins>
      <w:del w:id="503" w:author="Michael Lauria" w:date="2015-02-14T13:25:00Z">
        <w:r w:rsidRPr="00266B03" w:rsidDel="00266B03">
          <w:delText xml:space="preserve">  </w:delText>
        </w:r>
      </w:del>
      <w:r w:rsidRPr="00266B03">
        <w:t>for j in range(min(len(two_lists[0]), len(two_lists[1])):</w:t>
      </w:r>
    </w:p>
    <w:p w14:paraId="54BF516A" w14:textId="77777777" w:rsidR="00266B03" w:rsidRPr="00266B03" w:rsidRDefault="00266B03" w:rsidP="00266B03">
      <w:pPr>
        <w:pStyle w:val="Code"/>
        <w:rPr>
          <w:ins w:id="504" w:author="Michael Lauria" w:date="2015-02-14T13:25:00Z"/>
          <w:rFonts w:eastAsia="Arial" w:hAnsi="Arial" w:cs="Arial"/>
        </w:rPr>
        <w:pPrChange w:id="505" w:author="Michael Lauria" w:date="2015-02-14T13:25:00Z">
          <w:pPr>
            <w:pStyle w:val="Body"/>
          </w:pPr>
        </w:pPrChange>
      </w:pPr>
    </w:p>
    <w:p w14:paraId="3BE47DF4" w14:textId="5C4F9B66" w:rsidR="00950EC3" w:rsidRPr="00266B03" w:rsidRDefault="0004784A" w:rsidP="00266B03">
      <w:pPr>
        <w:pStyle w:val="Code"/>
        <w:rPr>
          <w:rFonts w:eastAsia="Arial" w:hAnsi="Arial" w:cs="Arial"/>
        </w:rPr>
        <w:pPrChange w:id="506" w:author="Michael Lauria" w:date="2015-02-14T13:25:00Z">
          <w:pPr>
            <w:pStyle w:val="Body"/>
          </w:pPr>
        </w:pPrChange>
      </w:pPr>
      <w:del w:id="507" w:author="Michael Lauria" w:date="2015-02-14T13:25:00Z">
        <w:r w:rsidRPr="00266B03" w:rsidDel="00266B03">
          <w:delText xml:space="preserve">            </w:delText>
        </w:r>
      </w:del>
      <w:ins w:id="508" w:author="Michael Lauria" w:date="2015-02-14T13:25:00Z">
        <w:r w:rsidR="00266B03">
          <w:t xml:space="preserve"> </w:t>
        </w:r>
      </w:ins>
      <w:ins w:id="509" w:author="Michael Lauria" w:date="2015-02-14T13:26:00Z">
        <w:r w:rsidR="00266B03">
          <w:tab/>
        </w:r>
      </w:ins>
      <w:r w:rsidRPr="00266B03">
        <w:t>result_list.append(state+two_lists[0][j]+two_lists[1][j])</w:t>
      </w:r>
    </w:p>
    <w:p w14:paraId="47C0D9D9" w14:textId="6B458351" w:rsidR="00950EC3" w:rsidRPr="00266B03" w:rsidRDefault="0004784A" w:rsidP="00266B03">
      <w:pPr>
        <w:pStyle w:val="Code"/>
        <w:rPr>
          <w:rFonts w:eastAsia="Arial" w:hAnsi="Arial" w:cs="Arial"/>
        </w:rPr>
        <w:pPrChange w:id="510" w:author="Michael Lauria" w:date="2015-02-14T13:25:00Z">
          <w:pPr>
            <w:pStyle w:val="Body"/>
          </w:pPr>
        </w:pPrChange>
      </w:pPr>
      <w:del w:id="511" w:author="Michael Lauria" w:date="2015-02-14T13:26:00Z">
        <w:r w:rsidRPr="00266B03" w:rsidDel="00266B03">
          <w:delText xml:space="preserve">            </w:delText>
        </w:r>
      </w:del>
      <w:ins w:id="512" w:author="Michael Lauria" w:date="2015-02-14T13:26:00Z">
        <w:r w:rsidR="00266B03">
          <w:tab/>
        </w:r>
      </w:ins>
      <w:r w:rsidRPr="00266B03">
        <w:t>state += two_lists[0][j]</w:t>
      </w:r>
    </w:p>
    <w:p w14:paraId="4C723C5D" w14:textId="27C6C96E" w:rsidR="00950EC3" w:rsidRPr="00266B03" w:rsidRDefault="0004784A" w:rsidP="00266B03">
      <w:pPr>
        <w:pStyle w:val="Code"/>
        <w:rPr>
          <w:rFonts w:eastAsia="Arial" w:hAnsi="Arial" w:cs="Arial"/>
        </w:rPr>
        <w:pPrChange w:id="513" w:author="Michael Lauria" w:date="2015-02-14T13:25:00Z">
          <w:pPr>
            <w:pStyle w:val="Body"/>
          </w:pPr>
        </w:pPrChange>
      </w:pPr>
      <w:del w:id="514" w:author="Michael Lauria" w:date="2015-02-14T13:26:00Z">
        <w:r w:rsidRPr="00266B03" w:rsidDel="00266B03">
          <w:delText xml:space="preserve">        </w:delText>
        </w:r>
      </w:del>
      <w:ins w:id="515" w:author="Michael Lauria" w:date="2015-02-14T13:26:00Z">
        <w:r w:rsidR="00266B03">
          <w:tab/>
        </w:r>
      </w:ins>
      <w:r w:rsidRPr="00266B03">
        <w:t>return (result_list, state)</w:t>
      </w:r>
    </w:p>
    <w:p w14:paraId="1C38AFE7" w14:textId="77777777" w:rsidR="00C65E83" w:rsidRDefault="00C65E83">
      <w:pPr>
        <w:pStyle w:val="Body"/>
        <w:rPr>
          <w:ins w:id="516" w:author="Michael Lauria" w:date="2015-02-14T13:26:00Z"/>
          <w:rFonts w:ascii="Times New Roman"/>
          <w:u w:color="0000FF"/>
        </w:rPr>
      </w:pPr>
    </w:p>
    <w:p w14:paraId="55829027" w14:textId="77777777" w:rsidR="00950EC3" w:rsidRDefault="0004784A">
      <w:pPr>
        <w:pStyle w:val="Body"/>
        <w:rPr>
          <w:rFonts w:ascii="Times New Roman" w:eastAsia="Times New Roman" w:hAnsi="Times New Roman" w:cs="Times New Roman"/>
          <w:u w:color="0000FF"/>
        </w:rPr>
      </w:pPr>
      <w:r>
        <w:rPr>
          <w:rFonts w:ascii="Times New Roman"/>
          <w:u w:color="0000FF"/>
        </w:rPr>
        <w:t>We extend the function from lists to streams, and we specify the initial value, 0,  of the state.</w:t>
      </w:r>
    </w:p>
    <w:p w14:paraId="0CE1163E" w14:textId="77777777" w:rsidR="00950EC3" w:rsidRDefault="0004784A" w:rsidP="00C65E83">
      <w:pPr>
        <w:pStyle w:val="Code"/>
        <w:rPr>
          <w:rFonts w:eastAsia="Arial" w:hAnsi="Arial" w:cs="Arial"/>
        </w:rPr>
        <w:pPrChange w:id="517" w:author="Michael Lauria" w:date="2015-02-14T13:26:00Z">
          <w:pPr>
            <w:pStyle w:val="Body"/>
          </w:pPr>
        </w:pPrChange>
      </w:pPr>
      <w:r>
        <w:t>from Agent import *</w:t>
      </w:r>
    </w:p>
    <w:p w14:paraId="321EF57B" w14:textId="77777777" w:rsidR="00950EC3" w:rsidRDefault="0004784A" w:rsidP="00C65E83">
      <w:pPr>
        <w:pStyle w:val="Code"/>
        <w:rPr>
          <w:rFonts w:eastAsia="Arial" w:hAnsi="Arial" w:cs="Arial"/>
        </w:rPr>
        <w:pPrChange w:id="518" w:author="Michael Lauria" w:date="2015-02-14T13:26:00Z">
          <w:pPr>
            <w:pStyle w:val="Body"/>
          </w:pPr>
        </w:pPrChange>
      </w:pPr>
      <w:r>
        <w:t>from ListOperators import merge</w:t>
      </w:r>
    </w:p>
    <w:p w14:paraId="45C1018A" w14:textId="77777777" w:rsidR="00C65E83" w:rsidRDefault="0004784A" w:rsidP="00C65E83">
      <w:pPr>
        <w:pStyle w:val="Code"/>
        <w:rPr>
          <w:ins w:id="519" w:author="Michael Lauria" w:date="2015-02-14T13:26:00Z"/>
        </w:rPr>
        <w:pPrChange w:id="520" w:author="Michael Lauria" w:date="2015-02-14T13:26:00Z">
          <w:pPr>
            <w:pStyle w:val="Body"/>
          </w:pPr>
        </w:pPrChange>
      </w:pPr>
      <w:r>
        <w:t>def F(list_of_streams):</w:t>
      </w:r>
    </w:p>
    <w:p w14:paraId="68BC48EC" w14:textId="1864F60F" w:rsidR="00950EC3" w:rsidRDefault="0004784A" w:rsidP="00C65E83">
      <w:pPr>
        <w:pStyle w:val="Code"/>
        <w:ind w:firstLine="720"/>
        <w:rPr>
          <w:ins w:id="521" w:author="Michael Lauria" w:date="2015-02-14T13:26:00Z"/>
        </w:rPr>
        <w:pPrChange w:id="522" w:author="Michael Lauria" w:date="2015-02-14T13:26:00Z">
          <w:pPr>
            <w:pStyle w:val="Body"/>
          </w:pPr>
        </w:pPrChange>
      </w:pPr>
      <w:del w:id="523" w:author="Michael Lauria" w:date="2015-02-14T13:26:00Z">
        <w:r w:rsidDel="00C65E83">
          <w:delText xml:space="preserve"> </w:delText>
        </w:r>
      </w:del>
      <w:r>
        <w:t>return merge(f, list_of_streams, state=0)</w:t>
      </w:r>
    </w:p>
    <w:p w14:paraId="744058A4" w14:textId="77777777" w:rsidR="00C65E83" w:rsidRDefault="00C65E83" w:rsidP="00C65E83">
      <w:pPr>
        <w:pStyle w:val="Code"/>
        <w:ind w:firstLine="720"/>
        <w:pPrChange w:id="524" w:author="Michael Lauria" w:date="2015-02-14T13:26:00Z">
          <w:pPr>
            <w:pStyle w:val="Body"/>
          </w:pPr>
        </w:pPrChange>
      </w:pPr>
    </w:p>
    <w:p w14:paraId="1A466C64" w14:textId="77777777" w:rsidR="00950EC3" w:rsidRDefault="0004784A">
      <w:pPr>
        <w:pStyle w:val="Body"/>
        <w:rPr>
          <w:rFonts w:ascii="Times New Roman" w:eastAsia="Times New Roman" w:hAnsi="Times New Roman" w:cs="Times New Roman"/>
          <w:u w:color="0000FF"/>
        </w:rPr>
      </w:pPr>
      <w:r>
        <w:rPr>
          <w:rFonts w:ascii="Times New Roman"/>
          <w:u w:color="0000FF"/>
        </w:rPr>
        <w:t>Next let</w:t>
      </w:r>
      <w:r>
        <w:rPr>
          <w:rFonts w:hAnsi="Times New Roman"/>
          <w:u w:color="0000FF"/>
        </w:rPr>
        <w:t>’</w:t>
      </w:r>
      <w:r>
        <w:rPr>
          <w:rFonts w:ascii="Times New Roman"/>
          <w:u w:color="0000FF"/>
        </w:rPr>
        <w:t>s create and append messages to streams.</w:t>
      </w:r>
    </w:p>
    <w:p w14:paraId="1AB8E5F6" w14:textId="77777777" w:rsidR="00950EC3" w:rsidRDefault="0004784A" w:rsidP="00C65E83">
      <w:pPr>
        <w:pStyle w:val="Code"/>
        <w:rPr>
          <w:rFonts w:eastAsia="Arial" w:hAnsi="Arial" w:cs="Arial"/>
        </w:rPr>
        <w:pPrChange w:id="525" w:author="Michael Lauria" w:date="2015-02-14T13:26:00Z">
          <w:pPr>
            <w:pStyle w:val="Body"/>
          </w:pPr>
        </w:pPrChange>
      </w:pPr>
      <w:r>
        <w:t>x_stream= Stream()</w:t>
      </w:r>
    </w:p>
    <w:p w14:paraId="425AD998" w14:textId="77777777" w:rsidR="00950EC3" w:rsidRDefault="0004784A" w:rsidP="00C65E83">
      <w:pPr>
        <w:pStyle w:val="Code"/>
        <w:rPr>
          <w:rFonts w:eastAsia="Arial" w:hAnsi="Arial" w:cs="Arial"/>
        </w:rPr>
        <w:pPrChange w:id="526" w:author="Michael Lauria" w:date="2015-02-14T13:26:00Z">
          <w:pPr>
            <w:pStyle w:val="Body"/>
          </w:pPr>
        </w:pPrChange>
      </w:pPr>
      <w:r>
        <w:t>y_stream= Stream()</w:t>
      </w:r>
    </w:p>
    <w:p w14:paraId="325A8425" w14:textId="77777777" w:rsidR="00950EC3" w:rsidRDefault="0004784A" w:rsidP="00C65E83">
      <w:pPr>
        <w:pStyle w:val="Code"/>
        <w:rPr>
          <w:rFonts w:eastAsia="Arial" w:hAnsi="Arial" w:cs="Arial"/>
        </w:rPr>
        <w:pPrChange w:id="527" w:author="Michael Lauria" w:date="2015-02-14T13:26:00Z">
          <w:pPr>
            <w:pStyle w:val="Body"/>
          </w:pPr>
        </w:pPrChange>
      </w:pPr>
      <w:r>
        <w:t>z_stream = F([x_stream, y_stream])</w:t>
      </w:r>
    </w:p>
    <w:p w14:paraId="558C56CF" w14:textId="77777777" w:rsidR="00950EC3" w:rsidRPr="00C65E83" w:rsidRDefault="0004784A" w:rsidP="00C65E83">
      <w:pPr>
        <w:pStyle w:val="Code"/>
        <w:rPr>
          <w:rFonts w:eastAsia="Arial" w:hAnsi="Arial" w:cs="Arial"/>
          <w:color w:val="000000" w:themeColor="text1"/>
          <w:rPrChange w:id="528" w:author="Michael Lauria" w:date="2015-02-14T13:26:00Z">
            <w:rPr>
              <w:rFonts w:eastAsia="Arial" w:hAnsi="Arial" w:cs="Arial"/>
              <w:u w:color="0000FF"/>
            </w:rPr>
          </w:rPrChange>
        </w:rPr>
        <w:pPrChange w:id="529" w:author="Michael Lauria" w:date="2015-02-14T13:26:00Z">
          <w:pPr>
            <w:pStyle w:val="Body"/>
          </w:pPr>
        </w:pPrChange>
      </w:pPr>
      <w:r w:rsidRPr="00C65E83">
        <w:rPr>
          <w:color w:val="000000" w:themeColor="text1"/>
          <w:rPrChange w:id="530" w:author="Michael Lauria" w:date="2015-02-14T13:26:00Z">
            <w:rPr>
              <w:u w:color="0000FF"/>
            </w:rPr>
          </w:rPrChange>
        </w:rPr>
        <w:t># At this point, the values of x_stream, y_stream, z_stream are empty lists</w:t>
      </w:r>
    </w:p>
    <w:p w14:paraId="03EB151A" w14:textId="77777777" w:rsidR="00950EC3" w:rsidRPr="00C65E83" w:rsidRDefault="0004784A" w:rsidP="00C65E83">
      <w:pPr>
        <w:pStyle w:val="Code"/>
        <w:rPr>
          <w:rFonts w:eastAsia="Arial" w:hAnsi="Arial" w:cs="Arial"/>
          <w:color w:val="000000" w:themeColor="text1"/>
          <w:rPrChange w:id="531" w:author="Michael Lauria" w:date="2015-02-14T13:26:00Z">
            <w:rPr>
              <w:rFonts w:eastAsia="Arial" w:hAnsi="Arial" w:cs="Arial"/>
              <w:u w:color="0000FF"/>
            </w:rPr>
          </w:rPrChange>
        </w:rPr>
        <w:pPrChange w:id="532" w:author="Michael Lauria" w:date="2015-02-14T13:26:00Z">
          <w:pPr>
            <w:pStyle w:val="Body"/>
          </w:pPr>
        </w:pPrChange>
      </w:pPr>
      <w:r w:rsidRPr="00C65E83">
        <w:rPr>
          <w:color w:val="000000" w:themeColor="text1"/>
          <w:rPrChange w:id="533" w:author="Michael Lauria" w:date="2015-02-14T13:26:00Z">
            <w:rPr>
              <w:u w:color="0000FF"/>
            </w:rPr>
          </w:rPrChange>
        </w:rPr>
        <w:t># Append values to x_stream and y_stream</w:t>
      </w:r>
    </w:p>
    <w:p w14:paraId="6C952803" w14:textId="77777777" w:rsidR="00950EC3" w:rsidRDefault="0004784A" w:rsidP="00C65E83">
      <w:pPr>
        <w:pStyle w:val="Code"/>
        <w:rPr>
          <w:rFonts w:eastAsia="Arial" w:hAnsi="Arial" w:cs="Arial"/>
        </w:rPr>
        <w:pPrChange w:id="534" w:author="Michael Lauria" w:date="2015-02-14T13:26:00Z">
          <w:pPr>
            <w:pStyle w:val="Body"/>
          </w:pPr>
        </w:pPrChange>
      </w:pPr>
      <w:r>
        <w:t>x_stream.extend([5, 11])</w:t>
      </w:r>
    </w:p>
    <w:p w14:paraId="312CE351" w14:textId="77777777" w:rsidR="00950EC3" w:rsidRDefault="0004784A" w:rsidP="00C65E83">
      <w:pPr>
        <w:pStyle w:val="Code"/>
        <w:rPr>
          <w:rFonts w:eastAsia="Arial" w:hAnsi="Arial" w:cs="Arial"/>
        </w:rPr>
        <w:pPrChange w:id="535" w:author="Michael Lauria" w:date="2015-02-14T13:26:00Z">
          <w:pPr>
            <w:pStyle w:val="Body"/>
          </w:pPr>
        </w:pPrChange>
      </w:pPr>
      <w:r>
        <w:t>y_stream.extend([2, 4, 5])</w:t>
      </w:r>
    </w:p>
    <w:p w14:paraId="22196761" w14:textId="77777777" w:rsidR="00950EC3" w:rsidRPr="00C65E83" w:rsidRDefault="0004784A" w:rsidP="00C65E83">
      <w:pPr>
        <w:pStyle w:val="Code"/>
        <w:rPr>
          <w:rFonts w:eastAsia="Arial" w:hAnsi="Arial" w:cs="Arial"/>
          <w:color w:val="000000" w:themeColor="text1"/>
          <w:rPrChange w:id="536" w:author="Michael Lauria" w:date="2015-02-14T13:27:00Z">
            <w:rPr>
              <w:rFonts w:eastAsia="Arial" w:hAnsi="Arial" w:cs="Arial"/>
              <w:u w:color="0000FF"/>
            </w:rPr>
          </w:rPrChange>
        </w:rPr>
        <w:pPrChange w:id="537" w:author="Michael Lauria" w:date="2015-02-14T13:26:00Z">
          <w:pPr>
            <w:pStyle w:val="Body"/>
          </w:pPr>
        </w:pPrChange>
      </w:pPr>
      <w:r w:rsidRPr="00C65E83">
        <w:rPr>
          <w:color w:val="000000" w:themeColor="text1"/>
          <w:rPrChange w:id="538" w:author="Michael Lauria" w:date="2015-02-14T13:27:00Z">
            <w:rPr>
              <w:u w:color="0000FF"/>
            </w:rPr>
          </w:rPrChange>
        </w:rPr>
        <w:t># Value of x_stream is [5, 11]</w:t>
      </w:r>
    </w:p>
    <w:p w14:paraId="439FBC9E" w14:textId="77777777" w:rsidR="00950EC3" w:rsidRPr="00C65E83" w:rsidRDefault="0004784A" w:rsidP="00C65E83">
      <w:pPr>
        <w:pStyle w:val="Code"/>
        <w:rPr>
          <w:rFonts w:eastAsia="Arial" w:hAnsi="Arial" w:cs="Arial"/>
          <w:color w:val="000000" w:themeColor="text1"/>
          <w:rPrChange w:id="539" w:author="Michael Lauria" w:date="2015-02-14T13:27:00Z">
            <w:rPr>
              <w:rFonts w:eastAsia="Arial" w:hAnsi="Arial" w:cs="Arial"/>
              <w:u w:color="0000FF"/>
            </w:rPr>
          </w:rPrChange>
        </w:rPr>
        <w:pPrChange w:id="540" w:author="Michael Lauria" w:date="2015-02-14T13:26:00Z">
          <w:pPr>
            <w:pStyle w:val="Body"/>
          </w:pPr>
        </w:pPrChange>
      </w:pPr>
      <w:r w:rsidRPr="00C65E83">
        <w:rPr>
          <w:color w:val="000000" w:themeColor="text1"/>
          <w:rPrChange w:id="541" w:author="Michael Lauria" w:date="2015-02-14T13:27:00Z">
            <w:rPr>
              <w:u w:color="0000FF"/>
            </w:rPr>
          </w:rPrChange>
        </w:rPr>
        <w:t># Value of y_stream is [2, 4, 5]</w:t>
      </w:r>
    </w:p>
    <w:p w14:paraId="6213E512" w14:textId="77777777" w:rsidR="00950EC3" w:rsidRPr="00C65E83" w:rsidRDefault="0004784A" w:rsidP="00C65E83">
      <w:pPr>
        <w:pStyle w:val="Code"/>
        <w:rPr>
          <w:rFonts w:eastAsia="Arial" w:hAnsi="Arial" w:cs="Arial"/>
          <w:color w:val="000000" w:themeColor="text1"/>
          <w:rPrChange w:id="542" w:author="Michael Lauria" w:date="2015-02-14T13:27:00Z">
            <w:rPr>
              <w:rFonts w:eastAsia="Arial" w:hAnsi="Arial" w:cs="Arial"/>
              <w:u w:color="0000FF"/>
            </w:rPr>
          </w:rPrChange>
        </w:rPr>
        <w:pPrChange w:id="543" w:author="Michael Lauria" w:date="2015-02-14T13:26:00Z">
          <w:pPr>
            <w:pStyle w:val="Body"/>
          </w:pPr>
        </w:pPrChange>
      </w:pPr>
      <w:r w:rsidRPr="00C65E83">
        <w:rPr>
          <w:color w:val="000000" w:themeColor="text1"/>
          <w:rPrChange w:id="544" w:author="Michael Lauria" w:date="2015-02-14T13:27:00Z">
            <w:rPr>
              <w:u w:color="0000FF"/>
            </w:rPr>
          </w:rPrChange>
        </w:rPr>
        <w:t># z_stream will become [7, 20]</w:t>
      </w:r>
    </w:p>
    <w:p w14:paraId="3047BE0E" w14:textId="77777777" w:rsidR="00950EC3" w:rsidRPr="00C65E83" w:rsidRDefault="0004784A" w:rsidP="00C65E83">
      <w:pPr>
        <w:pStyle w:val="Code"/>
        <w:rPr>
          <w:rFonts w:eastAsia="Arial" w:hAnsi="Arial" w:cs="Arial"/>
          <w:color w:val="000000" w:themeColor="text1"/>
          <w:rPrChange w:id="545" w:author="Michael Lauria" w:date="2015-02-14T13:27:00Z">
            <w:rPr>
              <w:rFonts w:eastAsia="Arial" w:hAnsi="Arial" w:cs="Arial"/>
              <w:u w:color="0000FF"/>
            </w:rPr>
          </w:rPrChange>
        </w:rPr>
        <w:pPrChange w:id="546" w:author="Michael Lauria" w:date="2015-02-14T13:26:00Z">
          <w:pPr>
            <w:pStyle w:val="Body"/>
          </w:pPr>
        </w:pPrChange>
      </w:pPr>
      <w:r w:rsidRPr="00C65E83">
        <w:rPr>
          <w:color w:val="000000" w:themeColor="text1"/>
          <w:rPrChange w:id="547" w:author="Michael Lauria" w:date="2015-02-14T13:27:00Z">
            <w:rPr>
              <w:u w:color="0000FF"/>
            </w:rPr>
          </w:rPrChange>
        </w:rPr>
        <w:t># Append more values to x_stream and y_stream</w:t>
      </w:r>
    </w:p>
    <w:p w14:paraId="4B52E2BF" w14:textId="77777777" w:rsidR="00950EC3" w:rsidRDefault="0004784A" w:rsidP="00C65E83">
      <w:pPr>
        <w:pStyle w:val="Code"/>
        <w:rPr>
          <w:rFonts w:eastAsia="Arial" w:hAnsi="Arial" w:cs="Arial"/>
        </w:rPr>
        <w:pPrChange w:id="548" w:author="Michael Lauria" w:date="2015-02-14T13:26:00Z">
          <w:pPr>
            <w:pStyle w:val="Body"/>
          </w:pPr>
        </w:pPrChange>
      </w:pPr>
      <w:r>
        <w:t>x_stream.extend([15, 20])</w:t>
      </w:r>
    </w:p>
    <w:p w14:paraId="45D1940D" w14:textId="77777777" w:rsidR="00950EC3" w:rsidRDefault="0004784A" w:rsidP="00C65E83">
      <w:pPr>
        <w:pStyle w:val="Code"/>
        <w:rPr>
          <w:rFonts w:eastAsia="Arial" w:hAnsi="Arial" w:cs="Arial"/>
        </w:rPr>
        <w:pPrChange w:id="549" w:author="Michael Lauria" w:date="2015-02-14T13:26:00Z">
          <w:pPr>
            <w:pStyle w:val="Body"/>
          </w:pPr>
        </w:pPrChange>
      </w:pPr>
      <w:r>
        <w:t>y_stream.extend([6, 7])</w:t>
      </w:r>
    </w:p>
    <w:p w14:paraId="14298853" w14:textId="77777777" w:rsidR="00950EC3" w:rsidRPr="00C65E83" w:rsidRDefault="0004784A" w:rsidP="00C65E83">
      <w:pPr>
        <w:pStyle w:val="Code"/>
        <w:rPr>
          <w:rFonts w:eastAsia="Arial" w:hAnsi="Arial" w:cs="Arial"/>
          <w:color w:val="000000" w:themeColor="text1"/>
          <w:rPrChange w:id="550" w:author="Michael Lauria" w:date="2015-02-14T13:27:00Z">
            <w:rPr>
              <w:rFonts w:eastAsia="Arial" w:hAnsi="Arial" w:cs="Arial"/>
              <w:u w:color="0000FF"/>
            </w:rPr>
          </w:rPrChange>
        </w:rPr>
        <w:pPrChange w:id="551" w:author="Michael Lauria" w:date="2015-02-14T13:26:00Z">
          <w:pPr>
            <w:pStyle w:val="Body"/>
          </w:pPr>
        </w:pPrChange>
      </w:pPr>
      <w:r w:rsidRPr="00C65E83">
        <w:rPr>
          <w:color w:val="000000" w:themeColor="text1"/>
          <w:rPrChange w:id="552" w:author="Michael Lauria" w:date="2015-02-14T13:27:00Z">
            <w:rPr>
              <w:u w:color="0000FF"/>
            </w:rPr>
          </w:rPrChange>
        </w:rPr>
        <w:t># Value of x_stream is [5, 11, 15, 20]</w:t>
      </w:r>
    </w:p>
    <w:p w14:paraId="185F8437" w14:textId="77777777" w:rsidR="00950EC3" w:rsidRPr="00C65E83" w:rsidRDefault="0004784A" w:rsidP="00C65E83">
      <w:pPr>
        <w:pStyle w:val="Code"/>
        <w:rPr>
          <w:rFonts w:eastAsia="Arial" w:hAnsi="Arial" w:cs="Arial"/>
          <w:color w:val="000000" w:themeColor="text1"/>
          <w:rPrChange w:id="553" w:author="Michael Lauria" w:date="2015-02-14T13:27:00Z">
            <w:rPr>
              <w:rFonts w:eastAsia="Arial" w:hAnsi="Arial" w:cs="Arial"/>
              <w:u w:color="0000FF"/>
            </w:rPr>
          </w:rPrChange>
        </w:rPr>
        <w:pPrChange w:id="554" w:author="Michael Lauria" w:date="2015-02-14T13:26:00Z">
          <w:pPr>
            <w:pStyle w:val="Body"/>
          </w:pPr>
        </w:pPrChange>
      </w:pPr>
      <w:r w:rsidRPr="00C65E83">
        <w:rPr>
          <w:color w:val="000000" w:themeColor="text1"/>
          <w:rPrChange w:id="555" w:author="Michael Lauria" w:date="2015-02-14T13:27:00Z">
            <w:rPr>
              <w:u w:color="0000FF"/>
            </w:rPr>
          </w:rPrChange>
        </w:rPr>
        <w:t># Value of y_stream is [2, 4, 5, 6, 7]</w:t>
      </w:r>
    </w:p>
    <w:p w14:paraId="235FDDF7" w14:textId="77777777" w:rsidR="00950EC3" w:rsidRPr="00C65E83" w:rsidRDefault="0004784A" w:rsidP="00C65E83">
      <w:pPr>
        <w:pStyle w:val="Code"/>
        <w:rPr>
          <w:rFonts w:eastAsia="Arial" w:hAnsi="Arial" w:cs="Arial"/>
          <w:color w:val="000000" w:themeColor="text1"/>
          <w:rPrChange w:id="556" w:author="Michael Lauria" w:date="2015-02-14T13:27:00Z">
            <w:rPr>
              <w:rFonts w:eastAsia="Arial" w:hAnsi="Arial" w:cs="Arial"/>
              <w:u w:color="0000FF"/>
            </w:rPr>
          </w:rPrChange>
        </w:rPr>
        <w:pPrChange w:id="557" w:author="Michael Lauria" w:date="2015-02-14T13:26:00Z">
          <w:pPr>
            <w:pStyle w:val="Body"/>
          </w:pPr>
        </w:pPrChange>
      </w:pPr>
      <w:r w:rsidRPr="00C65E83">
        <w:rPr>
          <w:color w:val="000000" w:themeColor="text1"/>
          <w:rPrChange w:id="558" w:author="Michael Lauria" w:date="2015-02-14T13:27:00Z">
            <w:rPr>
              <w:u w:color="0000FF"/>
            </w:rPr>
          </w:rPrChange>
        </w:rPr>
        <w:t># z_stream will become [7, 20, 36, 57]</w:t>
      </w:r>
    </w:p>
    <w:p w14:paraId="2FD3181C" w14:textId="77777777" w:rsidR="00950EC3" w:rsidRDefault="00950EC3">
      <w:pPr>
        <w:pStyle w:val="Body"/>
        <w:rPr>
          <w:rFonts w:ascii="Arial" w:eastAsia="Arial" w:hAnsi="Arial" w:cs="Arial"/>
          <w:color w:val="0432FF"/>
          <w:u w:color="0000FF"/>
        </w:rPr>
      </w:pPr>
    </w:p>
    <w:p w14:paraId="5050B9AC" w14:textId="77777777" w:rsidR="00950EC3" w:rsidRDefault="0004784A">
      <w:pPr>
        <w:pStyle w:val="Body"/>
        <w:rPr>
          <w:rFonts w:ascii="Times New Roman" w:eastAsia="Times New Roman" w:hAnsi="Times New Roman" w:cs="Times New Roman"/>
          <w:b/>
          <w:bCs/>
          <w:sz w:val="28"/>
          <w:szCs w:val="28"/>
          <w:u w:color="0000FF"/>
        </w:rPr>
      </w:pPr>
      <w:r>
        <w:rPr>
          <w:rFonts w:ascii="Times New Roman"/>
          <w:b/>
          <w:bCs/>
          <w:sz w:val="28"/>
          <w:szCs w:val="28"/>
          <w:u w:color="0000FF"/>
        </w:rPr>
        <w:t xml:space="preserve">An example of </w:t>
      </w:r>
      <w:r>
        <w:rPr>
          <w:rFonts w:ascii="Times New Roman"/>
          <w:b/>
          <w:bCs/>
          <w:i/>
          <w:iCs/>
          <w:sz w:val="28"/>
          <w:szCs w:val="28"/>
          <w:u w:color="0000FF"/>
        </w:rPr>
        <w:t>split</w:t>
      </w:r>
      <w:r>
        <w:rPr>
          <w:rFonts w:ascii="Times New Roman"/>
          <w:b/>
          <w:bCs/>
          <w:sz w:val="28"/>
          <w:szCs w:val="28"/>
          <w:u w:color="0000FF"/>
        </w:rPr>
        <w:t xml:space="preserve"> with state</w:t>
      </w:r>
    </w:p>
    <w:p w14:paraId="43EFCA9C" w14:textId="77777777" w:rsidR="00950EC3" w:rsidRDefault="0004784A">
      <w:pPr>
        <w:pStyle w:val="Body"/>
        <w:rPr>
          <w:rFonts w:ascii="Times New Roman" w:eastAsia="Times New Roman" w:hAnsi="Times New Roman" w:cs="Times New Roman"/>
          <w:u w:color="0000FF"/>
        </w:rPr>
      </w:pPr>
      <w:r>
        <w:rPr>
          <w:rFonts w:ascii="Times New Roman"/>
          <w:u w:color="0000FF"/>
        </w:rPr>
        <w:t>We want to write a function that takes a single stream as input and produces two streams as output. The values of the input stream are fed into one of the output streams until the next even value appears in the input stream. The appearance of an even number in the input stream is a signal to switch the input stream to the other output stream. We first write a function that takes a single list as input and produces two lists as output. Then, we apply the function to streams.</w:t>
      </w:r>
    </w:p>
    <w:p w14:paraId="613C9551" w14:textId="77777777" w:rsidR="00950EC3" w:rsidRDefault="0004784A" w:rsidP="00C65E83">
      <w:pPr>
        <w:pStyle w:val="Code"/>
        <w:rPr>
          <w:rFonts w:eastAsia="Arial" w:hAnsi="Arial" w:cs="Arial"/>
        </w:rPr>
        <w:pPrChange w:id="559" w:author="Michael Lauria" w:date="2015-02-14T13:27:00Z">
          <w:pPr>
            <w:pStyle w:val="Body"/>
          </w:pPr>
        </w:pPrChange>
      </w:pPr>
      <w:r>
        <w:t>def f(x_list, state):</w:t>
      </w:r>
    </w:p>
    <w:p w14:paraId="6C392BAD" w14:textId="77777777" w:rsidR="00950EC3" w:rsidRDefault="0004784A" w:rsidP="00C65E83">
      <w:pPr>
        <w:pStyle w:val="Code"/>
        <w:rPr>
          <w:rFonts w:eastAsia="Arial" w:hAnsi="Arial" w:cs="Arial"/>
        </w:rPr>
        <w:pPrChange w:id="560" w:author="Michael Lauria" w:date="2015-02-14T13:27:00Z">
          <w:pPr>
            <w:pStyle w:val="Body"/>
          </w:pPr>
        </w:pPrChange>
      </w:pPr>
      <w:r>
        <w:t xml:space="preserve">        y_list = []</w:t>
      </w:r>
    </w:p>
    <w:p w14:paraId="684D7139" w14:textId="77777777" w:rsidR="00950EC3" w:rsidRDefault="0004784A" w:rsidP="00C65E83">
      <w:pPr>
        <w:pStyle w:val="Code"/>
        <w:rPr>
          <w:rFonts w:eastAsia="Arial" w:hAnsi="Arial" w:cs="Arial"/>
        </w:rPr>
        <w:pPrChange w:id="561" w:author="Michael Lauria" w:date="2015-02-14T13:27:00Z">
          <w:pPr>
            <w:pStyle w:val="Body"/>
          </w:pPr>
        </w:pPrChange>
      </w:pPr>
      <w:r>
        <w:t xml:space="preserve">        z_list = []</w:t>
      </w:r>
    </w:p>
    <w:p w14:paraId="7DFD8EC4" w14:textId="77777777" w:rsidR="00950EC3" w:rsidRDefault="0004784A" w:rsidP="00C65E83">
      <w:pPr>
        <w:pStyle w:val="Code"/>
        <w:rPr>
          <w:rFonts w:eastAsia="Arial" w:hAnsi="Arial" w:cs="Arial"/>
        </w:rPr>
        <w:pPrChange w:id="562" w:author="Michael Lauria" w:date="2015-02-14T13:27:00Z">
          <w:pPr>
            <w:pStyle w:val="Body"/>
          </w:pPr>
        </w:pPrChange>
      </w:pPr>
      <w:r>
        <w:rPr>
          <w:lang w:val="nl-NL"/>
        </w:rPr>
        <w:t xml:space="preserve">        for j in range(len(x_list)):</w:t>
      </w:r>
    </w:p>
    <w:p w14:paraId="035AE719" w14:textId="77777777" w:rsidR="00950EC3" w:rsidRDefault="0004784A" w:rsidP="00C65E83">
      <w:pPr>
        <w:pStyle w:val="Code"/>
        <w:rPr>
          <w:rFonts w:eastAsia="Arial" w:hAnsi="Arial" w:cs="Arial"/>
        </w:rPr>
        <w:pPrChange w:id="563" w:author="Michael Lauria" w:date="2015-02-14T13:27:00Z">
          <w:pPr>
            <w:pStyle w:val="Body"/>
          </w:pPr>
        </w:pPrChange>
      </w:pPr>
      <w:r>
        <w:t xml:space="preserve">            if (x_list[j]+state) % 2 == 0:</w:t>
      </w:r>
    </w:p>
    <w:p w14:paraId="51606127" w14:textId="77777777" w:rsidR="00950EC3" w:rsidRDefault="0004784A" w:rsidP="00C65E83">
      <w:pPr>
        <w:pStyle w:val="Code"/>
        <w:rPr>
          <w:rFonts w:eastAsia="Arial" w:hAnsi="Arial" w:cs="Arial"/>
        </w:rPr>
        <w:pPrChange w:id="564" w:author="Michael Lauria" w:date="2015-02-14T13:27:00Z">
          <w:pPr>
            <w:pStyle w:val="Body"/>
          </w:pPr>
        </w:pPrChange>
      </w:pPr>
      <w:r>
        <w:t xml:space="preserve">                state = 1</w:t>
      </w:r>
    </w:p>
    <w:p w14:paraId="797C0269" w14:textId="77777777" w:rsidR="00950EC3" w:rsidRDefault="0004784A" w:rsidP="00C65E83">
      <w:pPr>
        <w:pStyle w:val="Code"/>
        <w:rPr>
          <w:rFonts w:eastAsia="Arial" w:hAnsi="Arial" w:cs="Arial"/>
        </w:rPr>
        <w:pPrChange w:id="565" w:author="Michael Lauria" w:date="2015-02-14T13:27:00Z">
          <w:pPr>
            <w:pStyle w:val="Body"/>
          </w:pPr>
        </w:pPrChange>
      </w:pPr>
      <w:r>
        <w:t xml:space="preserve">                y_list</w:t>
      </w:r>
      <w:r>
        <w:rPr>
          <w:lang w:val="nl-NL"/>
        </w:rPr>
        <w:t>.append(x_list[j])</w:t>
      </w:r>
    </w:p>
    <w:p w14:paraId="25756FE8" w14:textId="77777777" w:rsidR="00950EC3" w:rsidRDefault="0004784A" w:rsidP="00C65E83">
      <w:pPr>
        <w:pStyle w:val="Code"/>
        <w:rPr>
          <w:rFonts w:eastAsia="Arial" w:hAnsi="Arial" w:cs="Arial"/>
        </w:rPr>
        <w:pPrChange w:id="566" w:author="Michael Lauria" w:date="2015-02-14T13:27:00Z">
          <w:pPr>
            <w:pStyle w:val="Body"/>
          </w:pPr>
        </w:pPrChange>
      </w:pPr>
      <w:r>
        <w:t xml:space="preserve">            else:</w:t>
      </w:r>
    </w:p>
    <w:p w14:paraId="2552D134" w14:textId="77777777" w:rsidR="00950EC3" w:rsidRDefault="0004784A" w:rsidP="00C65E83">
      <w:pPr>
        <w:pStyle w:val="Code"/>
        <w:rPr>
          <w:rFonts w:eastAsia="Arial" w:hAnsi="Arial" w:cs="Arial"/>
        </w:rPr>
        <w:pPrChange w:id="567" w:author="Michael Lauria" w:date="2015-02-14T13:27:00Z">
          <w:pPr>
            <w:pStyle w:val="Body"/>
          </w:pPr>
        </w:pPrChange>
      </w:pPr>
      <w:r>
        <w:t xml:space="preserve">                state = 0</w:t>
      </w:r>
    </w:p>
    <w:p w14:paraId="75307B06" w14:textId="77777777" w:rsidR="00950EC3" w:rsidRDefault="0004784A" w:rsidP="00C65E83">
      <w:pPr>
        <w:pStyle w:val="Code"/>
        <w:rPr>
          <w:rFonts w:eastAsia="Arial" w:hAnsi="Arial" w:cs="Arial"/>
        </w:rPr>
        <w:pPrChange w:id="568" w:author="Michael Lauria" w:date="2015-02-14T13:27:00Z">
          <w:pPr>
            <w:pStyle w:val="Body"/>
          </w:pPr>
        </w:pPrChange>
      </w:pPr>
      <w:r>
        <w:t xml:space="preserve">                z_list</w:t>
      </w:r>
      <w:r>
        <w:rPr>
          <w:lang w:val="nl-NL"/>
        </w:rPr>
        <w:t>.append(x_list[j])</w:t>
      </w:r>
    </w:p>
    <w:p w14:paraId="5FEC8BCA" w14:textId="77777777" w:rsidR="00950EC3" w:rsidRDefault="0004784A" w:rsidP="00C65E83">
      <w:pPr>
        <w:pStyle w:val="Code"/>
        <w:rPr>
          <w:ins w:id="569" w:author="Michael Lauria" w:date="2015-02-14T13:27:00Z"/>
        </w:rPr>
        <w:pPrChange w:id="570" w:author="Michael Lauria" w:date="2015-02-14T13:27:00Z">
          <w:pPr>
            <w:pStyle w:val="Body"/>
          </w:pPr>
        </w:pPrChange>
      </w:pPr>
      <w:r>
        <w:t xml:space="preserve">        return ([y_list, z_list], state)</w:t>
      </w:r>
    </w:p>
    <w:p w14:paraId="63957872" w14:textId="77777777" w:rsidR="00C65E83" w:rsidRDefault="00C65E83" w:rsidP="00C65E83">
      <w:pPr>
        <w:pStyle w:val="Code"/>
        <w:rPr>
          <w:rFonts w:eastAsia="Arial" w:hAnsi="Arial" w:cs="Arial"/>
        </w:rPr>
        <w:pPrChange w:id="571" w:author="Michael Lauria" w:date="2015-02-14T13:27:00Z">
          <w:pPr>
            <w:pStyle w:val="Body"/>
          </w:pPr>
        </w:pPrChange>
      </w:pPr>
    </w:p>
    <w:p w14:paraId="10BBB2E8" w14:textId="77777777" w:rsidR="00950EC3" w:rsidRDefault="0004784A">
      <w:pPr>
        <w:pStyle w:val="Body"/>
        <w:rPr>
          <w:rFonts w:ascii="Times New Roman" w:eastAsia="Times New Roman" w:hAnsi="Times New Roman" w:cs="Times New Roman"/>
          <w:u w:color="0000FF"/>
        </w:rPr>
      </w:pPr>
      <w:r>
        <w:rPr>
          <w:rFonts w:ascii="Times New Roman"/>
          <w:u w:color="0000FF"/>
        </w:rPr>
        <w:t>Now, let</w:t>
      </w:r>
      <w:r>
        <w:rPr>
          <w:rFonts w:hAnsi="Times New Roman"/>
          <w:u w:color="0000FF"/>
          <w:lang w:val="fr-FR"/>
        </w:rPr>
        <w:t>’</w:t>
      </w:r>
      <w:r>
        <w:rPr>
          <w:rFonts w:ascii="Times New Roman"/>
          <w:u w:color="0000FF"/>
        </w:rPr>
        <w:t>s extend function f from lists to streams. The initial state can be 0 or 1 depending on whether the input stream is initially directed to the first or the second output stream. Here we set the initial state to 0.</w:t>
      </w:r>
    </w:p>
    <w:p w14:paraId="0BCB1EB0" w14:textId="77777777" w:rsidR="00950EC3" w:rsidRDefault="0004784A" w:rsidP="00C65E83">
      <w:pPr>
        <w:pStyle w:val="Code"/>
        <w:rPr>
          <w:rFonts w:eastAsia="Arial" w:hAnsi="Arial" w:cs="Arial"/>
        </w:rPr>
        <w:pPrChange w:id="572" w:author="Michael Lauria" w:date="2015-02-14T13:27:00Z">
          <w:pPr>
            <w:pStyle w:val="Body"/>
          </w:pPr>
        </w:pPrChange>
      </w:pPr>
      <w:r>
        <w:t>from Agent import *</w:t>
      </w:r>
    </w:p>
    <w:p w14:paraId="0A650674" w14:textId="77777777" w:rsidR="00950EC3" w:rsidRDefault="0004784A" w:rsidP="00C65E83">
      <w:pPr>
        <w:pStyle w:val="Code"/>
        <w:rPr>
          <w:rFonts w:eastAsia="Arial" w:hAnsi="Arial" w:cs="Arial"/>
        </w:rPr>
        <w:pPrChange w:id="573" w:author="Michael Lauria" w:date="2015-02-14T13:27:00Z">
          <w:pPr>
            <w:pStyle w:val="Body"/>
          </w:pPr>
        </w:pPrChange>
      </w:pPr>
      <w:r>
        <w:t>from ListOperators import split</w:t>
      </w:r>
    </w:p>
    <w:p w14:paraId="60B552AD" w14:textId="77777777" w:rsidR="00950EC3" w:rsidRDefault="0004784A" w:rsidP="00C65E83">
      <w:pPr>
        <w:pStyle w:val="Code"/>
        <w:pPrChange w:id="574" w:author="Michael Lauria" w:date="2015-02-14T13:27:00Z">
          <w:pPr>
            <w:pStyle w:val="Body"/>
          </w:pPr>
        </w:pPrChange>
      </w:pPr>
      <w:r>
        <w:t>def F(x_stream): return split(f, x_stream, state=0)</w:t>
      </w:r>
    </w:p>
    <w:p w14:paraId="783AAAC4" w14:textId="77777777" w:rsidR="00C65E83" w:rsidRDefault="00C65E83">
      <w:pPr>
        <w:pStyle w:val="Body"/>
        <w:rPr>
          <w:ins w:id="575" w:author="Michael Lauria" w:date="2015-02-14T13:27:00Z"/>
          <w:rFonts w:ascii="Times New Roman"/>
          <w:u w:color="0000FF"/>
        </w:rPr>
      </w:pPr>
    </w:p>
    <w:p w14:paraId="27319C14" w14:textId="77777777" w:rsidR="00950EC3" w:rsidRDefault="0004784A">
      <w:pPr>
        <w:pStyle w:val="Body"/>
        <w:rPr>
          <w:rFonts w:ascii="Times New Roman" w:eastAsia="Times New Roman" w:hAnsi="Times New Roman" w:cs="Times New Roman"/>
          <w:u w:color="0000FF"/>
        </w:rPr>
      </w:pPr>
      <w:r>
        <w:rPr>
          <w:rFonts w:ascii="Times New Roman"/>
          <w:u w:color="0000FF"/>
        </w:rPr>
        <w:t>Next let</w:t>
      </w:r>
      <w:r>
        <w:rPr>
          <w:rFonts w:hAnsi="Times New Roman"/>
          <w:u w:color="0000FF"/>
        </w:rPr>
        <w:t>’</w:t>
      </w:r>
      <w:r>
        <w:rPr>
          <w:rFonts w:ascii="Times New Roman"/>
          <w:u w:color="0000FF"/>
        </w:rPr>
        <w:t>s create and append messages to streams.</w:t>
      </w:r>
    </w:p>
    <w:p w14:paraId="353D6DF4" w14:textId="77777777" w:rsidR="00950EC3" w:rsidRDefault="0004784A" w:rsidP="00C65E83">
      <w:pPr>
        <w:pStyle w:val="Code"/>
        <w:rPr>
          <w:rFonts w:eastAsia="Arial" w:hAnsi="Arial" w:cs="Arial"/>
        </w:rPr>
        <w:pPrChange w:id="576" w:author="Michael Lauria" w:date="2015-02-14T13:27:00Z">
          <w:pPr>
            <w:pStyle w:val="Body"/>
          </w:pPr>
        </w:pPrChange>
      </w:pPr>
      <w:r>
        <w:t>x_stream= Stream()</w:t>
      </w:r>
    </w:p>
    <w:p w14:paraId="10AFF672" w14:textId="77777777" w:rsidR="00950EC3" w:rsidRDefault="0004784A" w:rsidP="00C65E83">
      <w:pPr>
        <w:pStyle w:val="Code"/>
        <w:rPr>
          <w:rFonts w:eastAsia="Arial" w:hAnsi="Arial" w:cs="Arial"/>
        </w:rPr>
        <w:pPrChange w:id="577" w:author="Michael Lauria" w:date="2015-02-14T13:27:00Z">
          <w:pPr>
            <w:pStyle w:val="Body"/>
          </w:pPr>
        </w:pPrChange>
      </w:pPr>
      <w:r>
        <w:t>y_stream, z_stream = F(x_stream)</w:t>
      </w:r>
    </w:p>
    <w:p w14:paraId="498E2DDC" w14:textId="77777777" w:rsidR="00950EC3" w:rsidRPr="00C65E83" w:rsidRDefault="0004784A" w:rsidP="00C65E83">
      <w:pPr>
        <w:pStyle w:val="Code"/>
        <w:rPr>
          <w:rFonts w:eastAsia="Arial" w:hAnsi="Arial" w:cs="Arial"/>
          <w:color w:val="000000" w:themeColor="text1"/>
          <w:rPrChange w:id="578" w:author="Michael Lauria" w:date="2015-02-14T13:27:00Z">
            <w:rPr>
              <w:rFonts w:eastAsia="Arial" w:hAnsi="Arial" w:cs="Arial"/>
              <w:u w:color="0000FF"/>
            </w:rPr>
          </w:rPrChange>
        </w:rPr>
        <w:pPrChange w:id="579" w:author="Michael Lauria" w:date="2015-02-14T13:27:00Z">
          <w:pPr>
            <w:pStyle w:val="Body"/>
          </w:pPr>
        </w:pPrChange>
      </w:pPr>
      <w:r w:rsidRPr="00C65E83">
        <w:rPr>
          <w:color w:val="000000" w:themeColor="text1"/>
          <w:rPrChange w:id="580" w:author="Michael Lauria" w:date="2015-02-14T13:27:00Z">
            <w:rPr>
              <w:u w:color="0000FF"/>
            </w:rPr>
          </w:rPrChange>
        </w:rPr>
        <w:t># Append messages to x_stream</w:t>
      </w:r>
    </w:p>
    <w:p w14:paraId="6E821E78" w14:textId="77777777" w:rsidR="00950EC3" w:rsidRDefault="0004784A" w:rsidP="00C65E83">
      <w:pPr>
        <w:pStyle w:val="Code"/>
        <w:rPr>
          <w:rFonts w:eastAsia="Arial" w:hAnsi="Arial" w:cs="Arial"/>
        </w:rPr>
        <w:pPrChange w:id="581" w:author="Michael Lauria" w:date="2015-02-14T13:27:00Z">
          <w:pPr>
            <w:pStyle w:val="Body"/>
          </w:pPr>
        </w:pPrChange>
      </w:pPr>
      <w:r>
        <w:t>x_stream.extend([4, 5, 10, 11])</w:t>
      </w:r>
    </w:p>
    <w:p w14:paraId="10D7E1B9" w14:textId="77777777" w:rsidR="00950EC3" w:rsidRPr="00C65E83" w:rsidRDefault="0004784A" w:rsidP="00C65E83">
      <w:pPr>
        <w:pStyle w:val="Code"/>
        <w:rPr>
          <w:rFonts w:eastAsia="Arial" w:hAnsi="Arial" w:cs="Arial"/>
          <w:color w:val="000000" w:themeColor="text1"/>
          <w:rPrChange w:id="582" w:author="Michael Lauria" w:date="2015-02-14T13:27:00Z">
            <w:rPr>
              <w:rFonts w:eastAsia="Arial" w:hAnsi="Arial" w:cs="Arial"/>
              <w:u w:color="0000FF"/>
            </w:rPr>
          </w:rPrChange>
        </w:rPr>
        <w:pPrChange w:id="583" w:author="Michael Lauria" w:date="2015-02-14T13:27:00Z">
          <w:pPr>
            <w:pStyle w:val="Body"/>
          </w:pPr>
        </w:pPrChange>
      </w:pPr>
      <w:r w:rsidRPr="00C65E83">
        <w:rPr>
          <w:color w:val="000000" w:themeColor="text1"/>
          <w:rPrChange w:id="584" w:author="Michael Lauria" w:date="2015-02-14T13:27:00Z">
            <w:rPr>
              <w:u w:color="0000FF"/>
            </w:rPr>
          </w:rPrChange>
        </w:rPr>
        <w:t># Value of x_stream is [4, 5, 10, 11]</w:t>
      </w:r>
    </w:p>
    <w:p w14:paraId="44FB410F" w14:textId="77777777" w:rsidR="00950EC3" w:rsidRPr="00C65E83" w:rsidRDefault="0004784A" w:rsidP="00C65E83">
      <w:pPr>
        <w:pStyle w:val="Code"/>
        <w:rPr>
          <w:rFonts w:eastAsia="Arial" w:hAnsi="Arial" w:cs="Arial"/>
          <w:color w:val="000000" w:themeColor="text1"/>
          <w:rPrChange w:id="585" w:author="Michael Lauria" w:date="2015-02-14T13:27:00Z">
            <w:rPr>
              <w:rFonts w:eastAsia="Arial" w:hAnsi="Arial" w:cs="Arial"/>
              <w:u w:color="0000FF"/>
            </w:rPr>
          </w:rPrChange>
        </w:rPr>
        <w:pPrChange w:id="586" w:author="Michael Lauria" w:date="2015-02-14T13:27:00Z">
          <w:pPr>
            <w:pStyle w:val="Body"/>
          </w:pPr>
        </w:pPrChange>
      </w:pPr>
      <w:r w:rsidRPr="00C65E83">
        <w:rPr>
          <w:color w:val="000000" w:themeColor="text1"/>
          <w:rPrChange w:id="587" w:author="Michael Lauria" w:date="2015-02-14T13:27:00Z">
            <w:rPr>
              <w:u w:color="0000FF"/>
            </w:rPr>
          </w:rPrChange>
        </w:rPr>
        <w:t># Value of y_stream will become [4, 5]</w:t>
      </w:r>
    </w:p>
    <w:p w14:paraId="75FBC7E5" w14:textId="77777777" w:rsidR="00950EC3" w:rsidRPr="00C65E83" w:rsidRDefault="0004784A" w:rsidP="00C65E83">
      <w:pPr>
        <w:pStyle w:val="Code"/>
        <w:rPr>
          <w:rFonts w:eastAsia="Arial" w:hAnsi="Arial" w:cs="Arial"/>
          <w:color w:val="000000" w:themeColor="text1"/>
          <w:rPrChange w:id="588" w:author="Michael Lauria" w:date="2015-02-14T13:27:00Z">
            <w:rPr>
              <w:rFonts w:eastAsia="Arial" w:hAnsi="Arial" w:cs="Arial"/>
              <w:u w:color="0000FF"/>
            </w:rPr>
          </w:rPrChange>
        </w:rPr>
        <w:pPrChange w:id="589" w:author="Michael Lauria" w:date="2015-02-14T13:27:00Z">
          <w:pPr>
            <w:pStyle w:val="Body"/>
          </w:pPr>
        </w:pPrChange>
      </w:pPr>
      <w:r w:rsidRPr="00C65E83">
        <w:rPr>
          <w:color w:val="000000" w:themeColor="text1"/>
          <w:rPrChange w:id="590" w:author="Michael Lauria" w:date="2015-02-14T13:27:00Z">
            <w:rPr>
              <w:u w:color="0000FF"/>
            </w:rPr>
          </w:rPrChange>
        </w:rPr>
        <w:t># Value of z_stream will become [10]</w:t>
      </w:r>
    </w:p>
    <w:p w14:paraId="57308829" w14:textId="77777777" w:rsidR="00950EC3" w:rsidRPr="00C65E83" w:rsidRDefault="0004784A" w:rsidP="00C65E83">
      <w:pPr>
        <w:pStyle w:val="Code"/>
        <w:rPr>
          <w:rFonts w:eastAsia="Arial" w:hAnsi="Arial" w:cs="Arial"/>
          <w:color w:val="000000" w:themeColor="text1"/>
          <w:rPrChange w:id="591" w:author="Michael Lauria" w:date="2015-02-14T13:27:00Z">
            <w:rPr>
              <w:rFonts w:eastAsia="Arial" w:hAnsi="Arial" w:cs="Arial"/>
              <w:u w:color="0000FF"/>
            </w:rPr>
          </w:rPrChange>
        </w:rPr>
        <w:pPrChange w:id="592" w:author="Michael Lauria" w:date="2015-02-14T13:27:00Z">
          <w:pPr>
            <w:pStyle w:val="Body"/>
          </w:pPr>
        </w:pPrChange>
      </w:pPr>
      <w:r w:rsidRPr="00C65E83">
        <w:rPr>
          <w:color w:val="000000" w:themeColor="text1"/>
          <w:rPrChange w:id="593" w:author="Michael Lauria" w:date="2015-02-14T13:27:00Z">
            <w:rPr>
              <w:u w:color="0000FF"/>
            </w:rPr>
          </w:rPrChange>
        </w:rPr>
        <w:t># Append more messages to x_stream</w:t>
      </w:r>
    </w:p>
    <w:p w14:paraId="7BE4835A" w14:textId="77777777" w:rsidR="00950EC3" w:rsidRDefault="0004784A" w:rsidP="00C65E83">
      <w:pPr>
        <w:pStyle w:val="Code"/>
        <w:rPr>
          <w:rFonts w:eastAsia="Arial" w:hAnsi="Arial" w:cs="Arial"/>
        </w:rPr>
        <w:pPrChange w:id="594" w:author="Michael Lauria" w:date="2015-02-14T13:27:00Z">
          <w:pPr>
            <w:pStyle w:val="Body"/>
          </w:pPr>
        </w:pPrChange>
      </w:pPr>
      <w:r>
        <w:t>x_stream.extend([13, 16, 9])</w:t>
      </w:r>
    </w:p>
    <w:p w14:paraId="08901A92" w14:textId="77777777" w:rsidR="00950EC3" w:rsidRPr="00C65E83" w:rsidRDefault="0004784A" w:rsidP="00C65E83">
      <w:pPr>
        <w:pStyle w:val="Code"/>
        <w:rPr>
          <w:rFonts w:eastAsia="Arial" w:hAnsi="Arial" w:cs="Arial"/>
          <w:color w:val="000000" w:themeColor="text1"/>
          <w:rPrChange w:id="595" w:author="Michael Lauria" w:date="2015-02-14T13:27:00Z">
            <w:rPr>
              <w:rFonts w:eastAsia="Arial" w:hAnsi="Arial" w:cs="Arial"/>
              <w:u w:color="0000FF"/>
            </w:rPr>
          </w:rPrChange>
        </w:rPr>
        <w:pPrChange w:id="596" w:author="Michael Lauria" w:date="2015-02-14T13:27:00Z">
          <w:pPr>
            <w:pStyle w:val="Body"/>
          </w:pPr>
        </w:pPrChange>
      </w:pPr>
      <w:r w:rsidRPr="00C65E83">
        <w:rPr>
          <w:color w:val="000000" w:themeColor="text1"/>
          <w:rPrChange w:id="597" w:author="Michael Lauria" w:date="2015-02-14T13:27:00Z">
            <w:rPr>
              <w:u w:color="0000FF"/>
            </w:rPr>
          </w:rPrChange>
        </w:rPr>
        <w:t># Value of x_stream is [4, 5, 10, 11, 13, 16, 9]</w:t>
      </w:r>
    </w:p>
    <w:p w14:paraId="1B5804B8" w14:textId="77777777" w:rsidR="00950EC3" w:rsidRPr="00C65E83" w:rsidRDefault="0004784A" w:rsidP="00C65E83">
      <w:pPr>
        <w:pStyle w:val="Code"/>
        <w:rPr>
          <w:rFonts w:eastAsia="Arial" w:hAnsi="Arial" w:cs="Arial"/>
          <w:color w:val="000000" w:themeColor="text1"/>
          <w:rPrChange w:id="598" w:author="Michael Lauria" w:date="2015-02-14T13:27:00Z">
            <w:rPr>
              <w:rFonts w:eastAsia="Arial" w:hAnsi="Arial" w:cs="Arial"/>
              <w:u w:color="0000FF"/>
            </w:rPr>
          </w:rPrChange>
        </w:rPr>
        <w:pPrChange w:id="599" w:author="Michael Lauria" w:date="2015-02-14T13:27:00Z">
          <w:pPr>
            <w:pStyle w:val="Body"/>
          </w:pPr>
        </w:pPrChange>
      </w:pPr>
      <w:r w:rsidRPr="00C65E83">
        <w:rPr>
          <w:color w:val="000000" w:themeColor="text1"/>
          <w:rPrChange w:id="600" w:author="Michael Lauria" w:date="2015-02-14T13:27:00Z">
            <w:rPr>
              <w:u w:color="0000FF"/>
            </w:rPr>
          </w:rPrChange>
        </w:rPr>
        <w:t># Value of y_stream will become [4, 5, 16, 9]</w:t>
      </w:r>
    </w:p>
    <w:p w14:paraId="1AB9CABB" w14:textId="77777777" w:rsidR="00950EC3" w:rsidRPr="00C65E83" w:rsidRDefault="0004784A" w:rsidP="00C65E83">
      <w:pPr>
        <w:pStyle w:val="Code"/>
        <w:rPr>
          <w:rFonts w:eastAsia="Arial" w:hAnsi="Arial" w:cs="Arial"/>
          <w:color w:val="000000" w:themeColor="text1"/>
          <w:rPrChange w:id="601" w:author="Michael Lauria" w:date="2015-02-14T13:27:00Z">
            <w:rPr>
              <w:rFonts w:eastAsia="Arial" w:hAnsi="Arial" w:cs="Arial"/>
              <w:u w:color="0000FF"/>
            </w:rPr>
          </w:rPrChange>
        </w:rPr>
        <w:pPrChange w:id="602" w:author="Michael Lauria" w:date="2015-02-14T13:27:00Z">
          <w:pPr>
            <w:pStyle w:val="Body"/>
          </w:pPr>
        </w:pPrChange>
      </w:pPr>
      <w:r w:rsidRPr="00C65E83">
        <w:rPr>
          <w:color w:val="000000" w:themeColor="text1"/>
          <w:rPrChange w:id="603" w:author="Michael Lauria" w:date="2015-02-14T13:27:00Z">
            <w:rPr>
              <w:u w:color="0000FF"/>
            </w:rPr>
          </w:rPrChange>
        </w:rPr>
        <w:t># Value of z_stream will become [10, 11, 13]</w:t>
      </w:r>
    </w:p>
    <w:p w14:paraId="64A33123" w14:textId="77777777" w:rsidR="00950EC3" w:rsidRPr="00C65E83" w:rsidRDefault="00950EC3">
      <w:pPr>
        <w:pStyle w:val="Body"/>
        <w:rPr>
          <w:rFonts w:ascii="Arial" w:eastAsia="Arial" w:hAnsi="Arial" w:cs="Arial"/>
          <w:color w:val="000000" w:themeColor="text1"/>
          <w:u w:color="0000FF"/>
          <w:rPrChange w:id="604" w:author="Michael Lauria" w:date="2015-02-14T13:27:00Z">
            <w:rPr>
              <w:rFonts w:ascii="Arial" w:eastAsia="Arial" w:hAnsi="Arial" w:cs="Arial"/>
              <w:color w:val="0432FF"/>
              <w:u w:color="0000FF"/>
            </w:rPr>
          </w:rPrChange>
        </w:rPr>
      </w:pPr>
    </w:p>
    <w:p w14:paraId="63A0F74F" w14:textId="77777777" w:rsidR="00950EC3" w:rsidRDefault="0004784A">
      <w:pPr>
        <w:pStyle w:val="Body"/>
        <w:rPr>
          <w:rFonts w:ascii="Times New Roman" w:eastAsia="Times New Roman" w:hAnsi="Times New Roman" w:cs="Times New Roman"/>
          <w:b/>
          <w:bCs/>
          <w:sz w:val="28"/>
          <w:szCs w:val="28"/>
          <w:u w:color="0000FF"/>
        </w:rPr>
      </w:pPr>
      <w:r>
        <w:rPr>
          <w:rFonts w:ascii="Times New Roman"/>
          <w:b/>
          <w:bCs/>
          <w:sz w:val="28"/>
          <w:szCs w:val="28"/>
          <w:u w:color="0000FF"/>
        </w:rPr>
        <w:t>An example of many_to_many with state</w:t>
      </w:r>
    </w:p>
    <w:p w14:paraId="313C8B9C" w14:textId="77777777" w:rsidR="00950EC3" w:rsidRDefault="0004784A">
      <w:pPr>
        <w:pStyle w:val="Body"/>
        <w:rPr>
          <w:rFonts w:ascii="Times New Roman" w:eastAsia="Times New Roman" w:hAnsi="Times New Roman" w:cs="Times New Roman"/>
          <w:u w:color="0000FF"/>
        </w:rPr>
      </w:pPr>
      <w:commentRangeStart w:id="605"/>
      <w:r>
        <w:rPr>
          <w:rFonts w:ascii="Times New Roman"/>
          <w:u w:color="0000FF"/>
        </w:rPr>
        <w:t xml:space="preserve">We want to write a function that has a list of multiple streams as input and a list of two streams as output. The first output stream contains the sums of corresponding values across all the input streams when the sums are even; the second output stream contains sums that are odd. </w:t>
      </w:r>
      <w:commentRangeEnd w:id="605"/>
      <w:r w:rsidR="00887B74">
        <w:rPr>
          <w:rStyle w:val="CommentReference"/>
          <w:rFonts w:ascii="Times New Roman" w:eastAsia="Arial Unicode MS" w:hAnsi="Times New Roman" w:cs="Times New Roman"/>
          <w:color w:val="auto"/>
        </w:rPr>
        <w:commentReference w:id="605"/>
      </w:r>
    </w:p>
    <w:p w14:paraId="7AC4A773" w14:textId="77777777" w:rsidR="00950EC3" w:rsidRDefault="0004784A">
      <w:pPr>
        <w:pStyle w:val="Body"/>
        <w:rPr>
          <w:ins w:id="606" w:author="Michael Lauria" w:date="2015-02-14T13:29:00Z"/>
          <w:rFonts w:ascii="Times New Roman"/>
          <w:u w:color="0000FF"/>
        </w:rPr>
      </w:pPr>
      <w:r>
        <w:rPr>
          <w:rFonts w:ascii="Times New Roman"/>
          <w:u w:color="0000FF"/>
        </w:rPr>
        <w:t>As usual, we first write a function on lists and extend it to streams. The function on lists has a list of lists and a state as input, and a list of two lists and a state as output. In the program below the list function is local to the stream function.</w:t>
      </w:r>
    </w:p>
    <w:p w14:paraId="655E6029" w14:textId="77777777" w:rsidR="00EB51A0" w:rsidRDefault="00EB51A0" w:rsidP="00EB51A0">
      <w:pPr>
        <w:pStyle w:val="Code"/>
        <w:rPr>
          <w:ins w:id="607" w:author="Michael Lauria" w:date="2015-02-14T13:31:00Z"/>
        </w:rPr>
      </w:pPr>
    </w:p>
    <w:p w14:paraId="086C77D6" w14:textId="631B7C9C" w:rsidR="00EB51A0" w:rsidRDefault="00EB51A0" w:rsidP="00EB51A0">
      <w:pPr>
        <w:pStyle w:val="Code"/>
        <w:rPr>
          <w:ins w:id="608" w:author="Michael Lauria" w:date="2015-02-14T13:29:00Z"/>
        </w:rPr>
        <w:pPrChange w:id="609" w:author="Michael Lauria" w:date="2015-02-14T13:31:00Z">
          <w:pPr>
            <w:pStyle w:val="Body"/>
          </w:pPr>
        </w:pPrChange>
      </w:pPr>
      <w:r w:rsidRPr="00180E9E">
        <w:rPr>
          <w:color w:val="000000" w:themeColor="text1"/>
        </w:rPr>
        <w:t># f_list is a function from list of lists and state</w:t>
      </w:r>
      <w:r w:rsidRPr="00EB51A0">
        <w:rPr>
          <w:color w:val="000000" w:themeColor="text1"/>
        </w:rPr>
        <w:t xml:space="preserve"> </w:t>
      </w:r>
      <w:r w:rsidRPr="00180E9E">
        <w:rPr>
          <w:color w:val="000000" w:themeColor="text1"/>
        </w:rPr>
        <w:t>to a list of lists and state.</w:t>
      </w:r>
    </w:p>
    <w:p w14:paraId="1AA0CA40" w14:textId="77777777" w:rsidR="00EB51A0" w:rsidRDefault="00EB51A0" w:rsidP="00EB51A0">
      <w:pPr>
        <w:pStyle w:val="Code"/>
        <w:rPr>
          <w:rFonts w:eastAsia="Arial" w:hAnsi="Arial" w:cs="Arial"/>
        </w:rPr>
      </w:pPr>
      <w:r>
        <w:t>def f_list(list_of_lists, state):</w:t>
      </w:r>
    </w:p>
    <w:p w14:paraId="257BB4E5" w14:textId="7DB71BFF" w:rsidR="00EB51A0" w:rsidRDefault="00EB51A0" w:rsidP="00EB51A0">
      <w:pPr>
        <w:pStyle w:val="Code"/>
        <w:rPr>
          <w:rFonts w:eastAsia="Arial" w:hAnsi="Arial" w:cs="Arial"/>
        </w:rPr>
      </w:pPr>
      <w:ins w:id="610" w:author="Michael Lauria" w:date="2015-02-14T13:30:00Z">
        <w:r>
          <w:tab/>
        </w:r>
      </w:ins>
      <w:r>
        <w:t>sum_list = map(sum, zip(*list_of_lists))</w:t>
      </w:r>
    </w:p>
    <w:p w14:paraId="488BB387" w14:textId="792E3BC0" w:rsidR="00EB51A0" w:rsidRDefault="00EB51A0" w:rsidP="00EB51A0">
      <w:pPr>
        <w:pStyle w:val="Code"/>
        <w:rPr>
          <w:ins w:id="611" w:author="Michael Lauria" w:date="2015-02-14T13:31:00Z"/>
        </w:rPr>
      </w:pPr>
      <w:ins w:id="612" w:author="Michael Lauria" w:date="2015-02-14T13:30:00Z">
        <w:r>
          <w:tab/>
        </w:r>
      </w:ins>
      <w:r>
        <w:t>if not sum_list:</w:t>
      </w:r>
    </w:p>
    <w:p w14:paraId="15D77F26" w14:textId="0F70E5D8" w:rsidR="00EB51A0" w:rsidRDefault="00EB51A0" w:rsidP="00887B74">
      <w:pPr>
        <w:pStyle w:val="Code"/>
        <w:ind w:left="720" w:firstLine="720"/>
        <w:rPr>
          <w:rFonts w:eastAsia="Arial" w:hAnsi="Arial" w:cs="Arial"/>
        </w:rPr>
      </w:pPr>
      <w:r>
        <w:t>return ([[], []], state)</w:t>
      </w:r>
    </w:p>
    <w:p w14:paraId="50C98345" w14:textId="543747B7" w:rsidR="00EB51A0" w:rsidRDefault="00EB51A0" w:rsidP="00EB51A0">
      <w:pPr>
        <w:pStyle w:val="Code"/>
        <w:rPr>
          <w:ins w:id="613" w:author="Michael Lauria" w:date="2015-02-14T13:34:00Z"/>
        </w:rPr>
      </w:pPr>
      <w:r>
        <w:t xml:space="preserve">           </w:t>
      </w:r>
      <w:ins w:id="614" w:author="Michael Lauria" w:date="2015-02-14T13:30:00Z">
        <w:r>
          <w:tab/>
        </w:r>
      </w:ins>
      <w:r>
        <w:t>cumulative_list = [0]</w:t>
      </w:r>
      <w:ins w:id="615" w:author="Michael Lauria" w:date="2015-02-14T13:31:00Z">
        <w:r>
          <w:t xml:space="preserve"> </w:t>
        </w:r>
      </w:ins>
      <w:r>
        <w:t>*</w:t>
      </w:r>
      <w:ins w:id="616" w:author="Michael Lauria" w:date="2015-02-14T13:31:00Z">
        <w:r>
          <w:t xml:space="preserve"> </w:t>
        </w:r>
      </w:ins>
      <w:r>
        <w:t>len(sum_list)</w:t>
      </w:r>
    </w:p>
    <w:p w14:paraId="2D551156" w14:textId="76C822FD" w:rsidR="00EB51A0" w:rsidRDefault="00EB51A0" w:rsidP="00EB51A0">
      <w:pPr>
        <w:pStyle w:val="Code"/>
        <w:rPr>
          <w:rFonts w:eastAsia="Arial" w:hAnsi="Arial" w:cs="Arial"/>
        </w:rPr>
      </w:pPr>
      <w:ins w:id="617" w:author="Michael Lauria" w:date="2015-02-14T13:30:00Z">
        <w:r>
          <w:tab/>
        </w:r>
      </w:ins>
      <w:r>
        <w:t>cumulative_list[0] = sum_list[0] + state</w:t>
      </w:r>
    </w:p>
    <w:p w14:paraId="3386DBC5" w14:textId="76F34E13" w:rsidR="00EB51A0" w:rsidRDefault="00EB51A0" w:rsidP="00EB51A0">
      <w:pPr>
        <w:pStyle w:val="Code"/>
        <w:rPr>
          <w:rFonts w:eastAsia="Arial" w:hAnsi="Arial" w:cs="Arial"/>
        </w:rPr>
      </w:pPr>
      <w:ins w:id="618" w:author="Michael Lauria" w:date="2015-02-14T13:30:00Z">
        <w:r>
          <w:tab/>
        </w:r>
      </w:ins>
      <w:r>
        <w:rPr>
          <w:lang w:val="it-IT"/>
        </w:rPr>
        <w:t>for i in range(1, len(sum_list)):</w:t>
      </w:r>
    </w:p>
    <w:p w14:paraId="57A9F200" w14:textId="0156742E" w:rsidR="00EB51A0" w:rsidRDefault="00EB51A0" w:rsidP="00EB51A0">
      <w:pPr>
        <w:pStyle w:val="Code"/>
        <w:rPr>
          <w:rFonts w:eastAsia="Arial" w:hAnsi="Arial" w:cs="Arial"/>
        </w:rPr>
      </w:pPr>
      <w:r>
        <w:t xml:space="preserve">     </w:t>
      </w:r>
      <w:ins w:id="619" w:author="Michael Lauria" w:date="2015-02-14T13:30:00Z">
        <w:r>
          <w:tab/>
        </w:r>
      </w:ins>
      <w:r>
        <w:t>cumulative_list[i] = cumulative_list[i-1] +</w:t>
      </w:r>
      <w:ins w:id="620" w:author="Michael Lauria" w:date="2015-02-14T13:30:00Z">
        <w:r>
          <w:t xml:space="preserve"> </w:t>
        </w:r>
      </w:ins>
      <w:r>
        <w:t>sum_list[i]</w:t>
      </w:r>
    </w:p>
    <w:p w14:paraId="2DB5D73F" w14:textId="474FC336" w:rsidR="00EB51A0" w:rsidRDefault="00EB51A0" w:rsidP="00EB51A0">
      <w:pPr>
        <w:pStyle w:val="Code"/>
        <w:rPr>
          <w:rFonts w:eastAsia="Arial" w:hAnsi="Arial" w:cs="Arial"/>
        </w:rPr>
      </w:pPr>
      <w:ins w:id="621" w:author="Michael Lauria" w:date="2015-02-14T13:35:00Z">
        <w:r>
          <w:tab/>
        </w:r>
      </w:ins>
      <w:r>
        <w:t>state = cumulative_list[-1] if cumulative_list else 0</w:t>
      </w:r>
    </w:p>
    <w:p w14:paraId="340F5F48" w14:textId="5A00D80A" w:rsidR="00EB51A0" w:rsidRDefault="00EB51A0" w:rsidP="00EB51A0">
      <w:pPr>
        <w:pStyle w:val="Code"/>
        <w:rPr>
          <w:rFonts w:eastAsia="Arial" w:hAnsi="Arial" w:cs="Arial"/>
        </w:rPr>
      </w:pPr>
      <w:ins w:id="622" w:author="Michael Lauria" w:date="2015-02-14T13:32:00Z">
        <w:r>
          <w:tab/>
        </w:r>
      </w:ins>
      <w:r>
        <w:t>first_list = filter(lambda v: v % 2 == 0, cumulative_list)</w:t>
      </w:r>
    </w:p>
    <w:p w14:paraId="4CC72D5D" w14:textId="6D6CE746" w:rsidR="00EB51A0" w:rsidRDefault="00EB51A0" w:rsidP="00EB51A0">
      <w:pPr>
        <w:pStyle w:val="Code"/>
        <w:rPr>
          <w:rFonts w:eastAsia="Arial" w:hAnsi="Arial" w:cs="Arial"/>
        </w:rPr>
      </w:pPr>
      <w:ins w:id="623" w:author="Michael Lauria" w:date="2015-02-14T13:32:00Z">
        <w:r>
          <w:tab/>
        </w:r>
      </w:ins>
      <w:r>
        <w:t>second_list = filter(lambda v: v % 2 != 0, cumulative_list)</w:t>
      </w:r>
    </w:p>
    <w:p w14:paraId="10242B52" w14:textId="05F15B00" w:rsidR="00EB51A0" w:rsidRDefault="00EB51A0" w:rsidP="00EB51A0">
      <w:pPr>
        <w:pStyle w:val="Code"/>
        <w:rPr>
          <w:rFonts w:eastAsia="Arial" w:hAnsi="Arial" w:cs="Arial"/>
        </w:rPr>
      </w:pPr>
      <w:ins w:id="624" w:author="Michael Lauria" w:date="2015-02-14T13:32:00Z">
        <w:r>
          <w:tab/>
        </w:r>
      </w:ins>
      <w:r>
        <w:t>return ([first_list, second_list], state)</w:t>
      </w:r>
    </w:p>
    <w:p w14:paraId="443E0709" w14:textId="77777777" w:rsidR="00EB51A0" w:rsidRDefault="00EB51A0">
      <w:pPr>
        <w:pStyle w:val="Body"/>
        <w:rPr>
          <w:rFonts w:ascii="Times New Roman" w:eastAsia="Times New Roman" w:hAnsi="Times New Roman" w:cs="Times New Roman"/>
          <w:u w:color="0000FF"/>
        </w:rPr>
      </w:pPr>
    </w:p>
    <w:p w14:paraId="6558E76D" w14:textId="77777777" w:rsidR="00950EC3" w:rsidRPr="00C65E83" w:rsidRDefault="0004784A" w:rsidP="00C65E83">
      <w:pPr>
        <w:pStyle w:val="Code"/>
        <w:rPr>
          <w:rFonts w:eastAsia="Arial" w:hAnsi="Arial" w:cs="Arial"/>
          <w:color w:val="000000" w:themeColor="text1"/>
          <w:rPrChange w:id="625" w:author="Michael Lauria" w:date="2015-02-14T13:28:00Z">
            <w:rPr>
              <w:rFonts w:eastAsia="Arial" w:hAnsi="Arial" w:cs="Arial"/>
              <w:u w:color="0000FF"/>
            </w:rPr>
          </w:rPrChange>
        </w:rPr>
        <w:pPrChange w:id="626" w:author="Michael Lauria" w:date="2015-02-14T13:28:00Z">
          <w:pPr>
            <w:pStyle w:val="Body"/>
          </w:pPr>
        </w:pPrChange>
      </w:pPr>
      <w:r w:rsidRPr="00C65E83">
        <w:rPr>
          <w:color w:val="000000" w:themeColor="text1"/>
          <w:rPrChange w:id="627" w:author="Michael Lauria" w:date="2015-02-14T13:28:00Z">
            <w:rPr>
              <w:u w:color="0000FF"/>
            </w:rPr>
          </w:rPrChange>
        </w:rPr>
        <w:t># f_stream is a function from a list of streams to a list of streams.</w:t>
      </w:r>
    </w:p>
    <w:p w14:paraId="27D950CC" w14:textId="173CB823" w:rsidR="00950EC3" w:rsidRDefault="0004784A" w:rsidP="00EB51A0">
      <w:pPr>
        <w:pStyle w:val="Code"/>
        <w:rPr>
          <w:rFonts w:eastAsia="Arial" w:hAnsi="Arial" w:cs="Arial"/>
        </w:rPr>
        <w:pPrChange w:id="628" w:author="Michael Lauria" w:date="2015-02-14T13:29:00Z">
          <w:pPr>
            <w:pStyle w:val="Body"/>
          </w:pPr>
        </w:pPrChange>
      </w:pPr>
      <w:r>
        <w:t>def f_stream(list_of_streams):</w:t>
      </w:r>
    </w:p>
    <w:p w14:paraId="56FD72F5" w14:textId="77777777" w:rsidR="00950EC3" w:rsidRPr="00EB51A0" w:rsidRDefault="0004784A" w:rsidP="00C65E83">
      <w:pPr>
        <w:pStyle w:val="Code"/>
        <w:rPr>
          <w:rFonts w:eastAsia="Arial" w:hAnsi="Arial" w:cs="Arial"/>
          <w:color w:val="000000" w:themeColor="text1"/>
          <w:rPrChange w:id="629" w:author="Michael Lauria" w:date="2015-02-14T13:29:00Z">
            <w:rPr>
              <w:rFonts w:eastAsia="Arial" w:hAnsi="Arial" w:cs="Arial"/>
            </w:rPr>
          </w:rPrChange>
        </w:rPr>
        <w:pPrChange w:id="630" w:author="Michael Lauria" w:date="2015-02-14T13:28:00Z">
          <w:pPr>
            <w:pStyle w:val="Body"/>
          </w:pPr>
        </w:pPrChange>
      </w:pPr>
      <w:r>
        <w:t xml:space="preserve">    </w:t>
      </w:r>
      <w:r w:rsidRPr="00EB51A0">
        <w:rPr>
          <w:color w:val="000000" w:themeColor="text1"/>
          <w:rPrChange w:id="631" w:author="Michael Lauria" w:date="2015-02-14T13:29:00Z">
            <w:rPr/>
          </w:rPrChange>
        </w:rPr>
        <w:t># Extend the function f_list to apply to streams.</w:t>
      </w:r>
    </w:p>
    <w:p w14:paraId="542FFA78" w14:textId="77777777" w:rsidR="00950EC3" w:rsidRDefault="0004784A" w:rsidP="00C65E83">
      <w:pPr>
        <w:pStyle w:val="Code"/>
        <w:rPr>
          <w:rFonts w:eastAsia="Arial" w:hAnsi="Arial" w:cs="Arial"/>
        </w:rPr>
        <w:pPrChange w:id="632" w:author="Michael Lauria" w:date="2015-02-14T13:28:00Z">
          <w:pPr>
            <w:pStyle w:val="Body"/>
          </w:pPr>
        </w:pPrChange>
      </w:pPr>
      <w:r>
        <w:t xml:space="preserve">    return many_to_many(f_list, list_of_streams, state=0)</w:t>
      </w:r>
    </w:p>
    <w:p w14:paraId="4FA8A2C9" w14:textId="77777777" w:rsidR="00950EC3" w:rsidRDefault="00950EC3">
      <w:pPr>
        <w:pStyle w:val="Body"/>
        <w:rPr>
          <w:rFonts w:ascii="Arial" w:eastAsia="Arial" w:hAnsi="Arial" w:cs="Arial"/>
          <w:color w:val="0432FF"/>
          <w:u w:color="0000FF"/>
        </w:rPr>
      </w:pPr>
    </w:p>
    <w:p w14:paraId="1379E704" w14:textId="77777777" w:rsidR="00950EC3" w:rsidRDefault="0004784A">
      <w:pPr>
        <w:pStyle w:val="Body"/>
        <w:rPr>
          <w:rFonts w:ascii="Times New Roman" w:eastAsia="Times New Roman" w:hAnsi="Times New Roman" w:cs="Times New Roman"/>
          <w:sz w:val="48"/>
          <w:szCs w:val="48"/>
          <w:u w:color="0000FF"/>
        </w:rPr>
      </w:pPr>
      <w:r>
        <w:rPr>
          <w:rFonts w:ascii="Times New Roman"/>
          <w:sz w:val="48"/>
          <w:szCs w:val="48"/>
          <w:u w:color="0000FF"/>
        </w:rPr>
        <w:t>Control Signals</w:t>
      </w:r>
    </w:p>
    <w:p w14:paraId="46A050CE" w14:textId="0F3FE157" w:rsidR="00950EC3" w:rsidRDefault="0004784A">
      <w:pPr>
        <w:pStyle w:val="Body"/>
        <w:rPr>
          <w:rFonts w:ascii="Times New Roman" w:eastAsia="Times New Roman" w:hAnsi="Times New Roman" w:cs="Times New Roman"/>
          <w:u w:color="0000FF"/>
        </w:rPr>
      </w:pPr>
      <w:r>
        <w:rPr>
          <w:rFonts w:ascii="Times New Roman"/>
          <w:u w:color="0000FF"/>
        </w:rPr>
        <w:t xml:space="preserve">You may want a function to update its output streams periodically, say every second, rather than updating its output whenever its input changes. Or, you may want a function to update its output only when its input has changed by a sufficient amount. In this </w:t>
      </w:r>
      <w:del w:id="633" w:author="Michael Lauria" w:date="2015-02-14T13:40:00Z">
        <w:r w:rsidDel="00887B74">
          <w:rPr>
            <w:rFonts w:ascii="Times New Roman"/>
            <w:u w:color="0000FF"/>
          </w:rPr>
          <w:delText xml:space="preserve">chapter </w:delText>
        </w:r>
      </w:del>
      <w:ins w:id="634" w:author="Michael Lauria" w:date="2015-02-14T13:40:00Z">
        <w:r w:rsidR="00887B74">
          <w:rPr>
            <w:rFonts w:ascii="Times New Roman"/>
            <w:u w:color="0000FF"/>
          </w:rPr>
          <w:t>section</w:t>
        </w:r>
        <w:r w:rsidR="00887B74">
          <w:rPr>
            <w:rFonts w:ascii="Times New Roman"/>
            <w:u w:color="0000FF"/>
          </w:rPr>
          <w:t xml:space="preserve"> </w:t>
        </w:r>
      </w:ins>
      <w:r>
        <w:rPr>
          <w:rFonts w:ascii="Times New Roman"/>
          <w:u w:color="0000FF"/>
        </w:rPr>
        <w:t>we show how to control the times at which a function updates its output; additional control signals are described later.</w:t>
      </w:r>
    </w:p>
    <w:p w14:paraId="0F48CC33" w14:textId="77777777" w:rsidR="00950EC3" w:rsidRDefault="0004784A">
      <w:pPr>
        <w:pStyle w:val="Body"/>
        <w:rPr>
          <w:rFonts w:ascii="Times New Roman" w:eastAsia="Times New Roman" w:hAnsi="Times New Roman" w:cs="Times New Roman"/>
          <w:i/>
          <w:iCs/>
          <w:u w:color="0000FF"/>
        </w:rPr>
      </w:pPr>
      <w:r>
        <w:rPr>
          <w:rFonts w:ascii="Times New Roman"/>
          <w:i/>
          <w:iCs/>
          <w:u w:color="0000FF"/>
        </w:rPr>
        <w:t xml:space="preserve">The default is that the agent updates its output whenever its input changes. </w:t>
      </w:r>
      <w:r>
        <w:rPr>
          <w:rFonts w:ascii="Times New Roman"/>
          <w:u w:color="0000FF"/>
        </w:rPr>
        <w:t>The programs given above use the default</w:t>
      </w:r>
      <w:r>
        <w:rPr>
          <w:rFonts w:ascii="Times New Roman"/>
          <w:i/>
          <w:iCs/>
          <w:u w:color="0000FF"/>
        </w:rPr>
        <w:t>.</w:t>
      </w:r>
    </w:p>
    <w:p w14:paraId="76CE8070" w14:textId="77777777" w:rsidR="00950EC3" w:rsidRDefault="0004784A">
      <w:pPr>
        <w:pStyle w:val="Body"/>
        <w:rPr>
          <w:rFonts w:ascii="Times New Roman" w:eastAsia="Times New Roman" w:hAnsi="Times New Roman" w:cs="Times New Roman"/>
          <w:u w:color="0000FF"/>
        </w:rPr>
      </w:pPr>
      <w:r>
        <w:rPr>
          <w:rFonts w:ascii="Times New Roman"/>
          <w:u w:color="0000FF"/>
        </w:rPr>
        <w:t>The idea in separating control from the function code is to enable you to first develop a program, focusing on the logic, without being concerned about control or too concerned about performance or concurrency. After you have developed a satisfactory program without controls, you can then introduce control signals, and also distribute your program across multiple devices.</w:t>
      </w:r>
    </w:p>
    <w:p w14:paraId="6B224691" w14:textId="77777777" w:rsidR="00950EC3" w:rsidRDefault="0004784A">
      <w:pPr>
        <w:pStyle w:val="Body"/>
        <w:rPr>
          <w:rFonts w:ascii="Times New Roman" w:eastAsia="Times New Roman" w:hAnsi="Times New Roman" w:cs="Times New Roman"/>
          <w:u w:color="0000FF"/>
        </w:rPr>
      </w:pPr>
      <w:r>
        <w:rPr>
          <w:rFonts w:ascii="Times New Roman"/>
          <w:u w:color="0000FF"/>
        </w:rPr>
        <w:t>Recall that given a function f from a list to a list, you can create a function F from a stream to a stream as follow:</w:t>
      </w:r>
    </w:p>
    <w:p w14:paraId="1CFA0883" w14:textId="77777777" w:rsidR="00950EC3" w:rsidRDefault="0004784A" w:rsidP="00887B74">
      <w:pPr>
        <w:pStyle w:val="Code"/>
        <w:rPr>
          <w:ins w:id="635" w:author="Michael Lauria" w:date="2015-02-14T13:40:00Z"/>
        </w:rPr>
        <w:pPrChange w:id="636" w:author="Michael Lauria" w:date="2015-02-14T13:40:00Z">
          <w:pPr>
            <w:pStyle w:val="Body"/>
          </w:pPr>
        </w:pPrChange>
      </w:pPr>
      <w:r>
        <w:t>def F(x_stream): return op(f, x_stream)</w:t>
      </w:r>
    </w:p>
    <w:p w14:paraId="20B470CB" w14:textId="77777777" w:rsidR="00887B74" w:rsidRDefault="00887B74" w:rsidP="00887B74">
      <w:pPr>
        <w:pStyle w:val="Code"/>
        <w:rPr>
          <w:rFonts w:eastAsia="Arial" w:hAnsi="Arial" w:cs="Arial"/>
        </w:rPr>
        <w:pPrChange w:id="637" w:author="Michael Lauria" w:date="2015-02-14T13:40:00Z">
          <w:pPr>
            <w:pStyle w:val="Body"/>
          </w:pPr>
        </w:pPrChange>
      </w:pPr>
    </w:p>
    <w:p w14:paraId="3F25495B" w14:textId="77777777" w:rsidR="00950EC3" w:rsidRDefault="0004784A">
      <w:pPr>
        <w:pStyle w:val="Body"/>
        <w:rPr>
          <w:rFonts w:ascii="Times New Roman" w:eastAsia="Times New Roman" w:hAnsi="Times New Roman" w:cs="Times New Roman"/>
          <w:u w:color="0000FF"/>
        </w:rPr>
      </w:pPr>
      <w:r>
        <w:rPr>
          <w:rFonts w:ascii="Times New Roman"/>
          <w:u w:color="0000FF"/>
        </w:rPr>
        <w:t>If you wanted the function to execute only when a message appears in a stream in list_of_trigger_streams, you define F as:</w:t>
      </w:r>
    </w:p>
    <w:p w14:paraId="147BF1A4" w14:textId="77777777" w:rsidR="00950EC3" w:rsidRDefault="0004784A" w:rsidP="00887B74">
      <w:pPr>
        <w:pStyle w:val="Code"/>
        <w:rPr>
          <w:rFonts w:eastAsia="Arial" w:hAnsi="Arial" w:cs="Arial"/>
        </w:rPr>
        <w:pPrChange w:id="638" w:author="Michael Lauria" w:date="2015-02-14T13:40:00Z">
          <w:pPr>
            <w:pStyle w:val="Body"/>
          </w:pPr>
        </w:pPrChange>
      </w:pPr>
      <w:r>
        <w:t>def F(x_stream, list_of_trigger_streams):</w:t>
      </w:r>
    </w:p>
    <w:p w14:paraId="71F1E24A" w14:textId="77777777" w:rsidR="00950EC3" w:rsidRDefault="0004784A" w:rsidP="00887B74">
      <w:pPr>
        <w:pStyle w:val="Code"/>
        <w:rPr>
          <w:ins w:id="639" w:author="Michael Lauria" w:date="2015-02-14T13:41:00Z"/>
        </w:rPr>
        <w:pPrChange w:id="640" w:author="Michael Lauria" w:date="2015-02-14T13:40:00Z">
          <w:pPr>
            <w:pStyle w:val="Body"/>
          </w:pPr>
        </w:pPrChange>
      </w:pPr>
      <w:r>
        <w:t xml:space="preserve">       return op(f, x_stream, call_streams=list_of_trigger_streams)</w:t>
      </w:r>
    </w:p>
    <w:p w14:paraId="4557D956" w14:textId="77777777" w:rsidR="00887B74" w:rsidRDefault="00887B74" w:rsidP="00887B74">
      <w:pPr>
        <w:pStyle w:val="Code"/>
        <w:rPr>
          <w:rFonts w:eastAsia="Arial" w:hAnsi="Arial" w:cs="Arial"/>
        </w:rPr>
        <w:pPrChange w:id="641" w:author="Michael Lauria" w:date="2015-02-14T13:40:00Z">
          <w:pPr>
            <w:pStyle w:val="Body"/>
          </w:pPr>
        </w:pPrChange>
      </w:pPr>
    </w:p>
    <w:p w14:paraId="6783162F" w14:textId="77777777" w:rsidR="00950EC3" w:rsidRDefault="0004784A">
      <w:pPr>
        <w:pStyle w:val="Body"/>
        <w:rPr>
          <w:rFonts w:ascii="Arial" w:eastAsia="Arial" w:hAnsi="Arial" w:cs="Arial"/>
          <w:b/>
          <w:bCs/>
          <w:u w:color="0000FF"/>
        </w:rPr>
      </w:pPr>
      <w:r>
        <w:rPr>
          <w:rFonts w:ascii="Times New Roman"/>
          <w:b/>
          <w:bCs/>
          <w:u w:color="0000FF"/>
        </w:rPr>
        <w:t>Example</w:t>
      </w:r>
    </w:p>
    <w:p w14:paraId="2AF6F918" w14:textId="77777777" w:rsidR="00950EC3" w:rsidRDefault="0004784A" w:rsidP="00887B74">
      <w:pPr>
        <w:pStyle w:val="Code"/>
        <w:rPr>
          <w:rFonts w:eastAsia="Arial" w:hAnsi="Arial" w:cs="Arial"/>
        </w:rPr>
        <w:pPrChange w:id="642" w:author="Michael Lauria" w:date="2015-02-14T13:41:00Z">
          <w:pPr>
            <w:pStyle w:val="Body"/>
          </w:pPr>
        </w:pPrChange>
      </w:pPr>
      <w:r>
        <w:t>def f(x_list): return([v*v for v in x_list])</w:t>
      </w:r>
    </w:p>
    <w:p w14:paraId="0D7CC822" w14:textId="1FD5FA4A" w:rsidR="00887B74" w:rsidRPr="00887B74" w:rsidRDefault="0004784A" w:rsidP="00887B74">
      <w:pPr>
        <w:pStyle w:val="Code"/>
        <w:rPr>
          <w:rFonts w:eastAsia="Arial" w:hAnsi="Arial" w:cs="Arial"/>
          <w:color w:val="000000" w:themeColor="text1"/>
        </w:rPr>
        <w:pPrChange w:id="643" w:author="Michael Lauria" w:date="2015-02-14T13:41:00Z">
          <w:pPr>
            <w:pStyle w:val="Body"/>
          </w:pPr>
        </w:pPrChange>
      </w:pPr>
      <w:r w:rsidRPr="00887B74">
        <w:rPr>
          <w:color w:val="000000" w:themeColor="text1"/>
        </w:rPr>
        <w:t># F is a function from a stream to a stream, where F is executed only</w:t>
      </w:r>
      <w:r w:rsidR="00887B74">
        <w:rPr>
          <w:color w:val="000000" w:themeColor="text1"/>
        </w:rPr>
        <w:t xml:space="preserve"> </w:t>
      </w:r>
    </w:p>
    <w:p w14:paraId="3733E83D" w14:textId="7B5C4F6C" w:rsidR="00950EC3" w:rsidRPr="00887B74" w:rsidRDefault="00887B74" w:rsidP="00887B74">
      <w:pPr>
        <w:pStyle w:val="Code"/>
        <w:rPr>
          <w:color w:val="000000" w:themeColor="text1"/>
        </w:rPr>
        <w:pPrChange w:id="644" w:author="Michael Lauria" w:date="2015-02-14T13:41:00Z">
          <w:pPr>
            <w:pStyle w:val="Body"/>
          </w:pPr>
        </w:pPrChange>
      </w:pPr>
      <w:r>
        <w:rPr>
          <w:color w:val="000000" w:themeColor="text1"/>
        </w:rPr>
        <w:t xml:space="preserve"># </w:t>
      </w:r>
      <w:r w:rsidR="0004784A" w:rsidRPr="00887B74">
        <w:rPr>
          <w:color w:val="000000" w:themeColor="text1"/>
        </w:rPr>
        <w:t>when a message appears in a stream in</w:t>
      </w:r>
      <w:ins w:id="645" w:author="Michael Lauria" w:date="2015-02-14T13:41:00Z">
        <w:r>
          <w:t xml:space="preserve"> </w:t>
        </w:r>
      </w:ins>
      <w:r w:rsidR="0004784A" w:rsidRPr="00887B74">
        <w:rPr>
          <w:color w:val="000000" w:themeColor="text1"/>
        </w:rPr>
        <w:t>list_of_trigger_streams</w:t>
      </w:r>
    </w:p>
    <w:p w14:paraId="5D613630" w14:textId="77777777" w:rsidR="00950EC3" w:rsidRDefault="0004784A" w:rsidP="00887B74">
      <w:pPr>
        <w:pStyle w:val="Code"/>
        <w:rPr>
          <w:rFonts w:eastAsia="Arial" w:hAnsi="Arial" w:cs="Arial"/>
        </w:rPr>
        <w:pPrChange w:id="646" w:author="Michael Lauria" w:date="2015-02-14T13:41:00Z">
          <w:pPr>
            <w:pStyle w:val="Body"/>
          </w:pPr>
        </w:pPrChange>
      </w:pPr>
      <w:r>
        <w:t>def F(x_stream, list_of_trigger_streams):</w:t>
      </w:r>
    </w:p>
    <w:p w14:paraId="7568BAF5" w14:textId="77777777" w:rsidR="00950EC3" w:rsidRDefault="0004784A" w:rsidP="00887B74">
      <w:pPr>
        <w:pStyle w:val="Code"/>
        <w:rPr>
          <w:rFonts w:eastAsia="Arial" w:hAnsi="Arial" w:cs="Arial"/>
        </w:rPr>
        <w:pPrChange w:id="647" w:author="Michael Lauria" w:date="2015-02-14T13:41:00Z">
          <w:pPr>
            <w:pStyle w:val="Body"/>
          </w:pPr>
        </w:pPrChange>
      </w:pPr>
      <w:r>
        <w:t xml:space="preserve">       return op(f, x_stream, call_streams=list_of_trigger_streams)</w:t>
      </w:r>
    </w:p>
    <w:p w14:paraId="4DD93BF2" w14:textId="77777777" w:rsidR="00950EC3" w:rsidRDefault="0004784A" w:rsidP="00887B74">
      <w:pPr>
        <w:pStyle w:val="Code"/>
        <w:rPr>
          <w:rFonts w:eastAsia="Arial" w:hAnsi="Arial" w:cs="Arial"/>
        </w:rPr>
        <w:pPrChange w:id="648" w:author="Michael Lauria" w:date="2015-02-14T13:41:00Z">
          <w:pPr>
            <w:pStyle w:val="Body"/>
          </w:pPr>
        </w:pPrChange>
      </w:pPr>
      <w:r>
        <w:t>x_stream = Stream('x')</w:t>
      </w:r>
    </w:p>
    <w:p w14:paraId="21DD7EF8" w14:textId="77777777" w:rsidR="00950EC3" w:rsidRDefault="0004784A" w:rsidP="00887B74">
      <w:pPr>
        <w:pStyle w:val="Code"/>
        <w:rPr>
          <w:rFonts w:eastAsia="Arial" w:hAnsi="Arial" w:cs="Arial"/>
        </w:rPr>
        <w:pPrChange w:id="649" w:author="Michael Lauria" w:date="2015-02-14T13:41:00Z">
          <w:pPr>
            <w:pStyle w:val="Body"/>
          </w:pPr>
        </w:pPrChange>
      </w:pPr>
      <w:r>
        <w:t>trigger_stream = Stream('trigger</w:t>
      </w:r>
      <w:r>
        <w:rPr>
          <w:lang w:val="fr-FR"/>
        </w:rPr>
        <w:t>')</w:t>
      </w:r>
    </w:p>
    <w:p w14:paraId="495CB195" w14:textId="77777777" w:rsidR="00950EC3" w:rsidRDefault="0004784A" w:rsidP="00887B74">
      <w:pPr>
        <w:pStyle w:val="Code"/>
        <w:rPr>
          <w:rFonts w:eastAsia="Arial" w:hAnsi="Arial" w:cs="Arial"/>
        </w:rPr>
        <w:pPrChange w:id="650" w:author="Michael Lauria" w:date="2015-02-14T13:41:00Z">
          <w:pPr>
            <w:pStyle w:val="Body"/>
          </w:pPr>
        </w:pPrChange>
      </w:pPr>
      <w:r>
        <w:t>list_of_trigger_streams = [trigger_stream]</w:t>
      </w:r>
    </w:p>
    <w:p w14:paraId="04157188" w14:textId="77777777" w:rsidR="00950EC3" w:rsidRDefault="0004784A" w:rsidP="00887B74">
      <w:pPr>
        <w:pStyle w:val="Code"/>
        <w:rPr>
          <w:rFonts w:eastAsia="Arial" w:hAnsi="Arial" w:cs="Arial"/>
        </w:rPr>
        <w:pPrChange w:id="651" w:author="Michael Lauria" w:date="2015-02-14T13:41:00Z">
          <w:pPr>
            <w:pStyle w:val="Body"/>
          </w:pPr>
        </w:pPrChange>
      </w:pPr>
      <w:r>
        <w:t>y_stream = F(x_stream, list_of_trigger_streams)</w:t>
      </w:r>
    </w:p>
    <w:p w14:paraId="45B11E10" w14:textId="77777777" w:rsidR="00950EC3" w:rsidRDefault="0004784A" w:rsidP="00887B74">
      <w:pPr>
        <w:pStyle w:val="Code"/>
        <w:rPr>
          <w:ins w:id="652" w:author="Michael Lauria" w:date="2015-02-14T13:42:00Z"/>
        </w:rPr>
        <w:pPrChange w:id="653" w:author="Michael Lauria" w:date="2015-02-14T13:41:00Z">
          <w:pPr>
            <w:pStyle w:val="Body"/>
          </w:pPr>
        </w:pPrChange>
      </w:pPr>
      <w:r>
        <w:t xml:space="preserve">x_stream.extend(range(4)) </w:t>
      </w:r>
    </w:p>
    <w:p w14:paraId="3E675E73" w14:textId="77777777" w:rsidR="00887B74" w:rsidRDefault="00887B74" w:rsidP="00887B74">
      <w:pPr>
        <w:pStyle w:val="Code"/>
        <w:rPr>
          <w:rFonts w:eastAsia="Arial" w:hAnsi="Arial" w:cs="Arial"/>
        </w:rPr>
        <w:pPrChange w:id="654" w:author="Michael Lauria" w:date="2015-02-14T13:41:00Z">
          <w:pPr>
            <w:pStyle w:val="Body"/>
          </w:pPr>
        </w:pPrChange>
      </w:pPr>
    </w:p>
    <w:p w14:paraId="36DB135F" w14:textId="77777777" w:rsidR="00950EC3" w:rsidRDefault="0004784A">
      <w:pPr>
        <w:pStyle w:val="Body"/>
        <w:rPr>
          <w:rFonts w:ascii="Times New Roman" w:eastAsia="Times New Roman" w:hAnsi="Times New Roman" w:cs="Times New Roman"/>
          <w:u w:color="0000FF"/>
        </w:rPr>
      </w:pPr>
      <w:r>
        <w:rPr>
          <w:rFonts w:ascii="Times New Roman"/>
          <w:u w:color="0000FF"/>
        </w:rPr>
        <w:t>The value of x_stream is [0, 1, 2, 3], but function F has not been triggered yet, and so y_stream is still empty. Moreover, y_stream will remain empty until a message is appended to trigger_stream. Next, append any message to trigger_stream; the content of the message is immaterial.</w:t>
      </w:r>
    </w:p>
    <w:p w14:paraId="0D82E8E6" w14:textId="77777777" w:rsidR="00950EC3" w:rsidRDefault="0004784A" w:rsidP="00887B74">
      <w:pPr>
        <w:pStyle w:val="Code"/>
        <w:rPr>
          <w:ins w:id="655" w:author="Michael Lauria" w:date="2015-02-14T13:42:00Z"/>
        </w:rPr>
        <w:pPrChange w:id="656" w:author="Michael Lauria" w:date="2015-02-14T13:42:00Z">
          <w:pPr>
            <w:pStyle w:val="Body"/>
          </w:pPr>
        </w:pPrChange>
      </w:pPr>
      <w:r>
        <w:t>trigger_stream.extend([1])</w:t>
      </w:r>
    </w:p>
    <w:p w14:paraId="1F5FEF2D" w14:textId="77777777" w:rsidR="00887B74" w:rsidRDefault="00887B74" w:rsidP="00887B74">
      <w:pPr>
        <w:pStyle w:val="Code"/>
        <w:rPr>
          <w:rFonts w:eastAsia="Arial" w:hAnsi="Arial" w:cs="Arial"/>
        </w:rPr>
        <w:pPrChange w:id="657" w:author="Michael Lauria" w:date="2015-02-14T13:42:00Z">
          <w:pPr>
            <w:pStyle w:val="Body"/>
          </w:pPr>
        </w:pPrChange>
      </w:pPr>
    </w:p>
    <w:p w14:paraId="722D7AAC" w14:textId="77777777" w:rsidR="00950EC3" w:rsidRDefault="0004784A">
      <w:pPr>
        <w:pStyle w:val="Body"/>
        <w:rPr>
          <w:rFonts w:ascii="Times New Roman" w:eastAsia="Times New Roman" w:hAnsi="Times New Roman" w:cs="Times New Roman"/>
          <w:u w:color="0000FF"/>
        </w:rPr>
      </w:pPr>
      <w:r>
        <w:rPr>
          <w:rFonts w:ascii="Times New Roman"/>
          <w:u w:color="0000FF"/>
        </w:rPr>
        <w:t xml:space="preserve">Now F has been triggered, and so y_stream will become [0, 1, 4, 9]. </w:t>
      </w:r>
    </w:p>
    <w:p w14:paraId="021DBB9D" w14:textId="68C08A42" w:rsidR="00950EC3" w:rsidRDefault="0004784A">
      <w:pPr>
        <w:pStyle w:val="Body"/>
      </w:pPr>
      <w:r>
        <w:rPr>
          <w:rFonts w:ascii="Times New Roman"/>
          <w:u w:color="0000FF"/>
        </w:rPr>
        <w:t>Triggering function operation based on time is helpful in many applications. We will discuss programming patterns for trigger streams in later sections.</w:t>
      </w:r>
      <w:bookmarkStart w:id="658" w:name="_GoBack"/>
      <w:bookmarkEnd w:id="658"/>
    </w:p>
    <w:sectPr w:rsidR="00950EC3">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Michael Lauria" w:date="2015-02-14T12:49:00Z" w:initials="ML">
    <w:p w14:paraId="49B32790" w14:textId="77777777" w:rsidR="00EB51A0" w:rsidRDefault="00EB51A0">
      <w:pPr>
        <w:pStyle w:val="CommentText"/>
      </w:pPr>
      <w:r>
        <w:rPr>
          <w:rStyle w:val="CommentReference"/>
        </w:rPr>
        <w:annotationRef/>
      </w:r>
      <w:r>
        <w:t xml:space="preserve">Since there are restrictions on streaming functions, I suggest we exhort the user to think in terms of streams no matter what, and simply use the same syntax as list operators. </w:t>
      </w:r>
    </w:p>
  </w:comment>
  <w:comment w:id="10" w:author="Michael Lauria" w:date="2015-02-14T12:52:00Z" w:initials="ML">
    <w:p w14:paraId="79019BA0" w14:textId="77777777" w:rsidR="00EB51A0" w:rsidRDefault="00EB51A0">
      <w:pPr>
        <w:pStyle w:val="CommentText"/>
      </w:pPr>
      <w:r>
        <w:rPr>
          <w:rStyle w:val="CommentReference"/>
        </w:rPr>
        <w:annotationRef/>
      </w:r>
      <w:r>
        <w:rPr>
          <w:rStyle w:val="CommentReference"/>
        </w:rPr>
        <w:t>Also? Confusing because no prior discussion of agents. What is the distinction between using agents and not using agents?</w:t>
      </w:r>
    </w:p>
  </w:comment>
  <w:comment w:id="42" w:author="Michael Lauria" w:date="2015-02-14T13:01:00Z" w:initials="ML">
    <w:p w14:paraId="4DBC3193" w14:textId="4339017D" w:rsidR="00EB51A0" w:rsidRDefault="00EB51A0">
      <w:pPr>
        <w:pStyle w:val="CommentText"/>
      </w:pPr>
      <w:r>
        <w:rPr>
          <w:rStyle w:val="CommentReference"/>
        </w:rPr>
        <w:annotationRef/>
      </w:r>
      <w:r>
        <w:t>The values can be arrays but are more often elements contained in a NumPy array. Here we are really talking about a change in a container that is not exposed to the user.</w:t>
      </w:r>
    </w:p>
  </w:comment>
  <w:comment w:id="47" w:author="Michael Lauria" w:date="2015-02-14T12:25:00Z" w:initials="ML">
    <w:p w14:paraId="47C6B655" w14:textId="77777777" w:rsidR="00EB51A0" w:rsidRDefault="00EB51A0">
      <w:pPr>
        <w:pStyle w:val="CommentText"/>
      </w:pPr>
      <w:r>
        <w:rPr>
          <w:rStyle w:val="CommentReference"/>
        </w:rPr>
        <w:annotationRef/>
      </w:r>
      <w:r>
        <w:t xml:space="preserve">Consider using stream_x, list_y, etc. in order to remove dissonance when reading aloud. </w:t>
      </w:r>
    </w:p>
  </w:comment>
  <w:comment w:id="146" w:author="Michael Lauria" w:date="2015-02-14T13:08:00Z" w:initials="ML">
    <w:p w14:paraId="7FAC3B1E" w14:textId="77777777" w:rsidR="00EB51A0" w:rsidRDefault="00EB51A0">
      <w:pPr>
        <w:pStyle w:val="CommentText"/>
      </w:pPr>
      <w:r>
        <w:rPr>
          <w:rStyle w:val="CommentReference"/>
        </w:rPr>
        <w:annotationRef/>
      </w:r>
      <w:r>
        <w:t>Why not use mathematical notation here? I think it would be easier to understand, and you give an example anyway</w:t>
      </w:r>
    </w:p>
    <w:p w14:paraId="3D06D17C" w14:textId="0D64F7B2" w:rsidR="00EB51A0" w:rsidRDefault="00EB51A0">
      <w:pPr>
        <w:pStyle w:val="CommentText"/>
      </w:pPr>
    </w:p>
  </w:comment>
  <w:comment w:id="184" w:author="Michael Lauria" w:date="2015-02-14T13:12:00Z" w:initials="ML">
    <w:p w14:paraId="256233FE" w14:textId="32C7C995" w:rsidR="00EB51A0" w:rsidRDefault="00EB51A0">
      <w:pPr>
        <w:pStyle w:val="CommentText"/>
      </w:pPr>
      <w:r>
        <w:rPr>
          <w:rStyle w:val="CommentReference"/>
        </w:rPr>
        <w:annotationRef/>
      </w:r>
      <w:r>
        <w:t>better function name?</w:t>
      </w:r>
    </w:p>
  </w:comment>
  <w:comment w:id="240" w:author="Michael Lauria" w:date="2015-02-14T13:15:00Z" w:initials="ML">
    <w:p w14:paraId="6B5F169F" w14:textId="57D3B909" w:rsidR="00EB51A0" w:rsidRDefault="00EB51A0">
      <w:pPr>
        <w:pStyle w:val="CommentText"/>
      </w:pPr>
      <w:r>
        <w:rPr>
          <w:rStyle w:val="CommentReference"/>
        </w:rPr>
        <w:annotationRef/>
      </w:r>
      <w:r>
        <w:t>improve notation, add example</w:t>
      </w:r>
    </w:p>
  </w:comment>
  <w:comment w:id="605" w:author="Michael Lauria" w:date="2015-02-14T13:39:00Z" w:initials="ML">
    <w:p w14:paraId="1E7EA4BD" w14:textId="071ADE20" w:rsidR="00887B74" w:rsidRDefault="00887B74">
      <w:pPr>
        <w:pStyle w:val="CommentText"/>
      </w:pPr>
      <w:r>
        <w:rPr>
          <w:rStyle w:val="CommentReference"/>
        </w:rPr>
        <w:annotationRef/>
      </w:r>
      <w:r>
        <w:t>This description doesn’t seem to match the function’s behavior. Am I missing something</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C37CFB" w14:textId="77777777" w:rsidR="00EB51A0" w:rsidRDefault="00EB51A0">
      <w:r>
        <w:separator/>
      </w:r>
    </w:p>
  </w:endnote>
  <w:endnote w:type="continuationSeparator" w:id="0">
    <w:p w14:paraId="11C47B88" w14:textId="77777777" w:rsidR="00EB51A0" w:rsidRDefault="00EB5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6DCDBF" w14:textId="77777777" w:rsidR="00EB51A0" w:rsidRDefault="00EB51A0">
      <w:r>
        <w:separator/>
      </w:r>
    </w:p>
  </w:footnote>
  <w:footnote w:type="continuationSeparator" w:id="0">
    <w:p w14:paraId="2C3E5D2B" w14:textId="77777777" w:rsidR="00EB51A0" w:rsidRDefault="00EB51A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D62FFC"/>
    <w:multiLevelType w:val="multilevel"/>
    <w:tmpl w:val="0A6E6B4A"/>
    <w:styleLink w:val="Numbered"/>
    <w:lvl w:ilvl="0">
      <w:start w:val="1"/>
      <w:numFmt w:val="decimal"/>
      <w:lvlText w:val="%1."/>
      <w:lvlJc w:val="left"/>
      <w:pPr>
        <w:tabs>
          <w:tab w:val="num" w:pos="393"/>
        </w:tabs>
        <w:ind w:left="393" w:hanging="393"/>
      </w:pPr>
      <w:rPr>
        <w:rFonts w:ascii="Times New Roman" w:eastAsia="Times New Roman" w:hAnsi="Times New Roman" w:cs="Times New Roman"/>
        <w:position w:val="0"/>
      </w:rPr>
    </w:lvl>
    <w:lvl w:ilvl="1">
      <w:start w:val="1"/>
      <w:numFmt w:val="decimal"/>
      <w:lvlText w:val="%2."/>
      <w:lvlJc w:val="left"/>
      <w:pPr>
        <w:tabs>
          <w:tab w:val="num" w:pos="753"/>
        </w:tabs>
        <w:ind w:left="753" w:hanging="393"/>
      </w:pPr>
      <w:rPr>
        <w:rFonts w:ascii="Times New Roman" w:eastAsia="Times New Roman" w:hAnsi="Times New Roman" w:cs="Times New Roman"/>
        <w:position w:val="0"/>
      </w:rPr>
    </w:lvl>
    <w:lvl w:ilvl="2">
      <w:start w:val="1"/>
      <w:numFmt w:val="decimal"/>
      <w:lvlText w:val="%3."/>
      <w:lvlJc w:val="left"/>
      <w:pPr>
        <w:tabs>
          <w:tab w:val="num" w:pos="1113"/>
        </w:tabs>
        <w:ind w:left="1113" w:hanging="393"/>
      </w:pPr>
      <w:rPr>
        <w:rFonts w:ascii="Times New Roman" w:eastAsia="Times New Roman" w:hAnsi="Times New Roman" w:cs="Times New Roman"/>
        <w:position w:val="0"/>
      </w:rPr>
    </w:lvl>
    <w:lvl w:ilvl="3">
      <w:start w:val="1"/>
      <w:numFmt w:val="decimal"/>
      <w:lvlText w:val="%4."/>
      <w:lvlJc w:val="left"/>
      <w:pPr>
        <w:tabs>
          <w:tab w:val="num" w:pos="1473"/>
        </w:tabs>
        <w:ind w:left="1473" w:hanging="393"/>
      </w:pPr>
      <w:rPr>
        <w:rFonts w:ascii="Times New Roman" w:eastAsia="Times New Roman" w:hAnsi="Times New Roman" w:cs="Times New Roman"/>
        <w:position w:val="0"/>
      </w:rPr>
    </w:lvl>
    <w:lvl w:ilvl="4">
      <w:start w:val="1"/>
      <w:numFmt w:val="decimal"/>
      <w:lvlText w:val="%5."/>
      <w:lvlJc w:val="left"/>
      <w:pPr>
        <w:tabs>
          <w:tab w:val="num" w:pos="1833"/>
        </w:tabs>
        <w:ind w:left="1833" w:hanging="393"/>
      </w:pPr>
      <w:rPr>
        <w:rFonts w:ascii="Times New Roman" w:eastAsia="Times New Roman" w:hAnsi="Times New Roman" w:cs="Times New Roman"/>
        <w:position w:val="0"/>
      </w:rPr>
    </w:lvl>
    <w:lvl w:ilvl="5">
      <w:start w:val="1"/>
      <w:numFmt w:val="decimal"/>
      <w:lvlText w:val="%6."/>
      <w:lvlJc w:val="left"/>
      <w:pPr>
        <w:tabs>
          <w:tab w:val="num" w:pos="2193"/>
        </w:tabs>
        <w:ind w:left="2193" w:hanging="393"/>
      </w:pPr>
      <w:rPr>
        <w:rFonts w:ascii="Times New Roman" w:eastAsia="Times New Roman" w:hAnsi="Times New Roman" w:cs="Times New Roman"/>
        <w:position w:val="0"/>
      </w:rPr>
    </w:lvl>
    <w:lvl w:ilvl="6">
      <w:start w:val="1"/>
      <w:numFmt w:val="decimal"/>
      <w:lvlText w:val="%7."/>
      <w:lvlJc w:val="left"/>
      <w:pPr>
        <w:tabs>
          <w:tab w:val="num" w:pos="2553"/>
        </w:tabs>
        <w:ind w:left="2553" w:hanging="393"/>
      </w:pPr>
      <w:rPr>
        <w:rFonts w:ascii="Times New Roman" w:eastAsia="Times New Roman" w:hAnsi="Times New Roman" w:cs="Times New Roman"/>
        <w:position w:val="0"/>
      </w:rPr>
    </w:lvl>
    <w:lvl w:ilvl="7">
      <w:start w:val="1"/>
      <w:numFmt w:val="decimal"/>
      <w:lvlText w:val="%8."/>
      <w:lvlJc w:val="left"/>
      <w:pPr>
        <w:tabs>
          <w:tab w:val="num" w:pos="2913"/>
        </w:tabs>
        <w:ind w:left="2913" w:hanging="393"/>
      </w:pPr>
      <w:rPr>
        <w:rFonts w:ascii="Times New Roman" w:eastAsia="Times New Roman" w:hAnsi="Times New Roman" w:cs="Times New Roman"/>
        <w:position w:val="0"/>
      </w:rPr>
    </w:lvl>
    <w:lvl w:ilvl="8">
      <w:start w:val="1"/>
      <w:numFmt w:val="decimal"/>
      <w:lvlText w:val="%9."/>
      <w:lvlJc w:val="left"/>
      <w:pPr>
        <w:tabs>
          <w:tab w:val="num" w:pos="3273"/>
        </w:tabs>
        <w:ind w:left="3273" w:hanging="393"/>
      </w:pPr>
      <w:rPr>
        <w:rFonts w:ascii="Times New Roman" w:eastAsia="Times New Roman" w:hAnsi="Times New Roman" w:cs="Times New Roman"/>
        <w:position w:val="0"/>
      </w:rPr>
    </w:lvl>
  </w:abstractNum>
  <w:abstractNum w:abstractNumId="1">
    <w:nsid w:val="464F18CC"/>
    <w:multiLevelType w:val="multilevel"/>
    <w:tmpl w:val="1FBA6C4E"/>
    <w:lvl w:ilvl="0">
      <w:start w:val="1"/>
      <w:numFmt w:val="decimal"/>
      <w:lvlText w:val="%1."/>
      <w:lvlJc w:val="left"/>
      <w:pPr>
        <w:tabs>
          <w:tab w:val="num" w:pos="393"/>
        </w:tabs>
        <w:ind w:left="393" w:hanging="393"/>
      </w:pPr>
      <w:rPr>
        <w:rFonts w:ascii="Times New Roman" w:eastAsia="Times New Roman" w:hAnsi="Times New Roman" w:cs="Times New Roman"/>
        <w:position w:val="0"/>
      </w:rPr>
    </w:lvl>
    <w:lvl w:ilvl="1">
      <w:start w:val="1"/>
      <w:numFmt w:val="decimal"/>
      <w:lvlText w:val="%2."/>
      <w:lvlJc w:val="left"/>
      <w:pPr>
        <w:tabs>
          <w:tab w:val="num" w:pos="753"/>
        </w:tabs>
        <w:ind w:left="753" w:hanging="393"/>
      </w:pPr>
      <w:rPr>
        <w:rFonts w:ascii="Times New Roman" w:eastAsia="Times New Roman" w:hAnsi="Times New Roman" w:cs="Times New Roman"/>
        <w:position w:val="0"/>
      </w:rPr>
    </w:lvl>
    <w:lvl w:ilvl="2">
      <w:start w:val="1"/>
      <w:numFmt w:val="decimal"/>
      <w:lvlText w:val="%3."/>
      <w:lvlJc w:val="left"/>
      <w:pPr>
        <w:tabs>
          <w:tab w:val="num" w:pos="1113"/>
        </w:tabs>
        <w:ind w:left="1113" w:hanging="393"/>
      </w:pPr>
      <w:rPr>
        <w:rFonts w:ascii="Times New Roman" w:eastAsia="Times New Roman" w:hAnsi="Times New Roman" w:cs="Times New Roman"/>
        <w:position w:val="0"/>
      </w:rPr>
    </w:lvl>
    <w:lvl w:ilvl="3">
      <w:start w:val="1"/>
      <w:numFmt w:val="decimal"/>
      <w:lvlText w:val="%4."/>
      <w:lvlJc w:val="left"/>
      <w:pPr>
        <w:tabs>
          <w:tab w:val="num" w:pos="1473"/>
        </w:tabs>
        <w:ind w:left="1473" w:hanging="393"/>
      </w:pPr>
      <w:rPr>
        <w:rFonts w:ascii="Times New Roman" w:eastAsia="Times New Roman" w:hAnsi="Times New Roman" w:cs="Times New Roman"/>
        <w:position w:val="0"/>
      </w:rPr>
    </w:lvl>
    <w:lvl w:ilvl="4">
      <w:start w:val="1"/>
      <w:numFmt w:val="decimal"/>
      <w:lvlText w:val="%5."/>
      <w:lvlJc w:val="left"/>
      <w:pPr>
        <w:tabs>
          <w:tab w:val="num" w:pos="1833"/>
        </w:tabs>
        <w:ind w:left="1833" w:hanging="393"/>
      </w:pPr>
      <w:rPr>
        <w:rFonts w:ascii="Times New Roman" w:eastAsia="Times New Roman" w:hAnsi="Times New Roman" w:cs="Times New Roman"/>
        <w:position w:val="0"/>
      </w:rPr>
    </w:lvl>
    <w:lvl w:ilvl="5">
      <w:start w:val="1"/>
      <w:numFmt w:val="decimal"/>
      <w:lvlText w:val="%6."/>
      <w:lvlJc w:val="left"/>
      <w:pPr>
        <w:tabs>
          <w:tab w:val="num" w:pos="2193"/>
        </w:tabs>
        <w:ind w:left="2193" w:hanging="393"/>
      </w:pPr>
      <w:rPr>
        <w:rFonts w:ascii="Times New Roman" w:eastAsia="Times New Roman" w:hAnsi="Times New Roman" w:cs="Times New Roman"/>
        <w:position w:val="0"/>
      </w:rPr>
    </w:lvl>
    <w:lvl w:ilvl="6">
      <w:start w:val="1"/>
      <w:numFmt w:val="decimal"/>
      <w:lvlText w:val="%7."/>
      <w:lvlJc w:val="left"/>
      <w:pPr>
        <w:tabs>
          <w:tab w:val="num" w:pos="2553"/>
        </w:tabs>
        <w:ind w:left="2553" w:hanging="393"/>
      </w:pPr>
      <w:rPr>
        <w:rFonts w:ascii="Times New Roman" w:eastAsia="Times New Roman" w:hAnsi="Times New Roman" w:cs="Times New Roman"/>
        <w:position w:val="0"/>
      </w:rPr>
    </w:lvl>
    <w:lvl w:ilvl="7">
      <w:start w:val="1"/>
      <w:numFmt w:val="decimal"/>
      <w:lvlText w:val="%8."/>
      <w:lvlJc w:val="left"/>
      <w:pPr>
        <w:tabs>
          <w:tab w:val="num" w:pos="2913"/>
        </w:tabs>
        <w:ind w:left="2913" w:hanging="393"/>
      </w:pPr>
      <w:rPr>
        <w:rFonts w:ascii="Times New Roman" w:eastAsia="Times New Roman" w:hAnsi="Times New Roman" w:cs="Times New Roman"/>
        <w:position w:val="0"/>
      </w:rPr>
    </w:lvl>
    <w:lvl w:ilvl="8">
      <w:start w:val="1"/>
      <w:numFmt w:val="decimal"/>
      <w:lvlText w:val="%9."/>
      <w:lvlJc w:val="left"/>
      <w:pPr>
        <w:tabs>
          <w:tab w:val="num" w:pos="3273"/>
        </w:tabs>
        <w:ind w:left="3273" w:hanging="393"/>
      </w:pPr>
      <w:rPr>
        <w:rFonts w:ascii="Times New Roman" w:eastAsia="Times New Roman" w:hAnsi="Times New Roman" w:cs="Times New Roman"/>
        <w:position w:val="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activeWritingStyle w:appName="MSWord" w:lang="en-US" w:vendorID="64" w:dllVersion="131078" w:nlCheck="1" w:checkStyle="1"/>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950EC3"/>
    <w:rsid w:val="0004784A"/>
    <w:rsid w:val="00266B03"/>
    <w:rsid w:val="0070647D"/>
    <w:rsid w:val="0087551E"/>
    <w:rsid w:val="00887B74"/>
    <w:rsid w:val="008B133B"/>
    <w:rsid w:val="00950EC3"/>
    <w:rsid w:val="00BA56CD"/>
    <w:rsid w:val="00BF17AD"/>
    <w:rsid w:val="00C65E83"/>
    <w:rsid w:val="00DB0808"/>
    <w:rsid w:val="00EB51A0"/>
    <w:rsid w:val="00F941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F3B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
    <w:pPr>
      <w:keepNext/>
      <w:keepLines/>
      <w:spacing w:before="200"/>
      <w:outlineLvl w:val="1"/>
    </w:pPr>
    <w:rPr>
      <w:rFonts w:ascii="Calibri" w:eastAsia="Calibri" w:hAnsi="Calibri" w:cs="Calibri"/>
      <w:b/>
      <w:bCs/>
      <w:color w:val="4F81BD"/>
      <w:sz w:val="26"/>
      <w:szCs w:val="26"/>
      <w:u w:color="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Heading">
    <w:name w:val="Heading"/>
    <w:next w:val="Body"/>
    <w:pPr>
      <w:keepNext/>
      <w:keepLines/>
      <w:spacing w:before="480"/>
      <w:outlineLvl w:val="0"/>
    </w:pPr>
    <w:rPr>
      <w:rFonts w:ascii="Calibri" w:eastAsia="Calibri" w:hAnsi="Calibri" w:cs="Calibri"/>
      <w:b/>
      <w:bCs/>
      <w:color w:val="345A8A"/>
      <w:sz w:val="32"/>
      <w:szCs w:val="32"/>
      <w:u w:color="345A8A"/>
    </w:rPr>
  </w:style>
  <w:style w:type="paragraph" w:customStyle="1" w:styleId="Body">
    <w:name w:val="Body"/>
    <w:pPr>
      <w:spacing w:after="200"/>
    </w:pPr>
    <w:rPr>
      <w:rFonts w:ascii="Cambria" w:eastAsia="Cambria" w:hAnsi="Cambria" w:cs="Cambria"/>
      <w:color w:val="000000"/>
      <w:sz w:val="24"/>
      <w:szCs w:val="24"/>
      <w:u w:color="000000"/>
    </w:rPr>
  </w:style>
  <w:style w:type="numbering" w:customStyle="1" w:styleId="Numbered">
    <w:name w:val="Numbered"/>
    <w:pPr>
      <w:numPr>
        <w:numId w:val="2"/>
      </w:numPr>
    </w:pPr>
  </w:style>
  <w:style w:type="paragraph" w:styleId="BalloonText">
    <w:name w:val="Balloon Text"/>
    <w:basedOn w:val="Normal"/>
    <w:link w:val="BalloonTextChar"/>
    <w:uiPriority w:val="99"/>
    <w:semiHidden/>
    <w:unhideWhenUsed/>
    <w:rsid w:val="0004784A"/>
    <w:rPr>
      <w:rFonts w:ascii="Lucida Grande" w:hAnsi="Lucida Grande"/>
      <w:sz w:val="18"/>
      <w:szCs w:val="18"/>
    </w:rPr>
  </w:style>
  <w:style w:type="character" w:customStyle="1" w:styleId="BalloonTextChar">
    <w:name w:val="Balloon Text Char"/>
    <w:basedOn w:val="DefaultParagraphFont"/>
    <w:link w:val="BalloonText"/>
    <w:uiPriority w:val="99"/>
    <w:semiHidden/>
    <w:rsid w:val="0004784A"/>
    <w:rPr>
      <w:rFonts w:ascii="Lucida Grande" w:hAnsi="Lucida Grande"/>
      <w:sz w:val="18"/>
      <w:szCs w:val="18"/>
    </w:rPr>
  </w:style>
  <w:style w:type="character" w:styleId="CommentReference">
    <w:name w:val="annotation reference"/>
    <w:basedOn w:val="DefaultParagraphFont"/>
    <w:uiPriority w:val="99"/>
    <w:semiHidden/>
    <w:unhideWhenUsed/>
    <w:rsid w:val="0004784A"/>
    <w:rPr>
      <w:sz w:val="18"/>
      <w:szCs w:val="18"/>
    </w:rPr>
  </w:style>
  <w:style w:type="paragraph" w:styleId="CommentText">
    <w:name w:val="annotation text"/>
    <w:basedOn w:val="Normal"/>
    <w:link w:val="CommentTextChar"/>
    <w:uiPriority w:val="99"/>
    <w:semiHidden/>
    <w:unhideWhenUsed/>
    <w:rsid w:val="0004784A"/>
  </w:style>
  <w:style w:type="character" w:customStyle="1" w:styleId="CommentTextChar">
    <w:name w:val="Comment Text Char"/>
    <w:basedOn w:val="DefaultParagraphFont"/>
    <w:link w:val="CommentText"/>
    <w:uiPriority w:val="99"/>
    <w:semiHidden/>
    <w:rsid w:val="0004784A"/>
    <w:rPr>
      <w:sz w:val="24"/>
      <w:szCs w:val="24"/>
    </w:rPr>
  </w:style>
  <w:style w:type="paragraph" w:styleId="CommentSubject">
    <w:name w:val="annotation subject"/>
    <w:basedOn w:val="CommentText"/>
    <w:next w:val="CommentText"/>
    <w:link w:val="CommentSubjectChar"/>
    <w:uiPriority w:val="99"/>
    <w:semiHidden/>
    <w:unhideWhenUsed/>
    <w:rsid w:val="0004784A"/>
    <w:rPr>
      <w:b/>
      <w:bCs/>
      <w:sz w:val="20"/>
      <w:szCs w:val="20"/>
    </w:rPr>
  </w:style>
  <w:style w:type="character" w:customStyle="1" w:styleId="CommentSubjectChar">
    <w:name w:val="Comment Subject Char"/>
    <w:basedOn w:val="CommentTextChar"/>
    <w:link w:val="CommentSubject"/>
    <w:uiPriority w:val="99"/>
    <w:semiHidden/>
    <w:rsid w:val="0004784A"/>
    <w:rPr>
      <w:b/>
      <w:bCs/>
      <w:sz w:val="24"/>
      <w:szCs w:val="24"/>
    </w:rPr>
  </w:style>
  <w:style w:type="paragraph" w:customStyle="1" w:styleId="Code">
    <w:name w:val="Code"/>
    <w:basedOn w:val="Body"/>
    <w:qFormat/>
    <w:rsid w:val="00BA56CD"/>
    <w:pPr>
      <w:spacing w:after="0"/>
      <w:pPrChange w:id="0" w:author="Michael Lauria" w:date="2015-02-14T12:43:00Z">
        <w:pPr>
          <w:pBdr>
            <w:top w:val="nil"/>
            <w:left w:val="nil"/>
            <w:bottom w:val="nil"/>
            <w:right w:val="nil"/>
            <w:between w:val="nil"/>
            <w:bar w:val="nil"/>
          </w:pBdr>
          <w:spacing w:before="120" w:after="120"/>
        </w:pPr>
      </w:pPrChange>
    </w:pPr>
    <w:rPr>
      <w:rFonts w:ascii="Monaco" w:hAnsi="Monaco"/>
      <w:color w:val="0000FF"/>
      <w:u w:color="0000FF"/>
      <w:lang w:val="de-DE"/>
      <w:rPrChange w:id="0" w:author="Michael Lauria" w:date="2015-02-14T12:43:00Z">
        <w:rPr>
          <w:rFonts w:ascii="Arial" w:eastAsia="Cambria" w:hAnsi="Cambria" w:cs="Cambria"/>
          <w:color w:val="0000FF"/>
          <w:sz w:val="24"/>
          <w:szCs w:val="24"/>
          <w:u w:color="0000FF"/>
          <w:bdr w:val="nil"/>
          <w:lang w:val="de-DE" w:eastAsia="en-US" w:bidi="ar-SA"/>
        </w:rPr>
      </w:rPrChange>
    </w:rPr>
  </w:style>
  <w:style w:type="paragraph" w:styleId="NoSpacing">
    <w:name w:val="No Spacing"/>
    <w:uiPriority w:val="1"/>
    <w:qFormat/>
    <w:rsid w:val="008B133B"/>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
    <w:pPr>
      <w:keepNext/>
      <w:keepLines/>
      <w:spacing w:before="200"/>
      <w:outlineLvl w:val="1"/>
    </w:pPr>
    <w:rPr>
      <w:rFonts w:ascii="Calibri" w:eastAsia="Calibri" w:hAnsi="Calibri" w:cs="Calibri"/>
      <w:b/>
      <w:bCs/>
      <w:color w:val="4F81BD"/>
      <w:sz w:val="26"/>
      <w:szCs w:val="26"/>
      <w:u w:color="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Heading">
    <w:name w:val="Heading"/>
    <w:next w:val="Body"/>
    <w:pPr>
      <w:keepNext/>
      <w:keepLines/>
      <w:spacing w:before="480"/>
      <w:outlineLvl w:val="0"/>
    </w:pPr>
    <w:rPr>
      <w:rFonts w:ascii="Calibri" w:eastAsia="Calibri" w:hAnsi="Calibri" w:cs="Calibri"/>
      <w:b/>
      <w:bCs/>
      <w:color w:val="345A8A"/>
      <w:sz w:val="32"/>
      <w:szCs w:val="32"/>
      <w:u w:color="345A8A"/>
    </w:rPr>
  </w:style>
  <w:style w:type="paragraph" w:customStyle="1" w:styleId="Body">
    <w:name w:val="Body"/>
    <w:pPr>
      <w:spacing w:after="200"/>
    </w:pPr>
    <w:rPr>
      <w:rFonts w:ascii="Cambria" w:eastAsia="Cambria" w:hAnsi="Cambria" w:cs="Cambria"/>
      <w:color w:val="000000"/>
      <w:sz w:val="24"/>
      <w:szCs w:val="24"/>
      <w:u w:color="000000"/>
    </w:rPr>
  </w:style>
  <w:style w:type="numbering" w:customStyle="1" w:styleId="Numbered">
    <w:name w:val="Numbered"/>
    <w:pPr>
      <w:numPr>
        <w:numId w:val="2"/>
      </w:numPr>
    </w:pPr>
  </w:style>
  <w:style w:type="paragraph" w:styleId="BalloonText">
    <w:name w:val="Balloon Text"/>
    <w:basedOn w:val="Normal"/>
    <w:link w:val="BalloonTextChar"/>
    <w:uiPriority w:val="99"/>
    <w:semiHidden/>
    <w:unhideWhenUsed/>
    <w:rsid w:val="0004784A"/>
    <w:rPr>
      <w:rFonts w:ascii="Lucida Grande" w:hAnsi="Lucida Grande"/>
      <w:sz w:val="18"/>
      <w:szCs w:val="18"/>
    </w:rPr>
  </w:style>
  <w:style w:type="character" w:customStyle="1" w:styleId="BalloonTextChar">
    <w:name w:val="Balloon Text Char"/>
    <w:basedOn w:val="DefaultParagraphFont"/>
    <w:link w:val="BalloonText"/>
    <w:uiPriority w:val="99"/>
    <w:semiHidden/>
    <w:rsid w:val="0004784A"/>
    <w:rPr>
      <w:rFonts w:ascii="Lucida Grande" w:hAnsi="Lucida Grande"/>
      <w:sz w:val="18"/>
      <w:szCs w:val="18"/>
    </w:rPr>
  </w:style>
  <w:style w:type="character" w:styleId="CommentReference">
    <w:name w:val="annotation reference"/>
    <w:basedOn w:val="DefaultParagraphFont"/>
    <w:uiPriority w:val="99"/>
    <w:semiHidden/>
    <w:unhideWhenUsed/>
    <w:rsid w:val="0004784A"/>
    <w:rPr>
      <w:sz w:val="18"/>
      <w:szCs w:val="18"/>
    </w:rPr>
  </w:style>
  <w:style w:type="paragraph" w:styleId="CommentText">
    <w:name w:val="annotation text"/>
    <w:basedOn w:val="Normal"/>
    <w:link w:val="CommentTextChar"/>
    <w:uiPriority w:val="99"/>
    <w:semiHidden/>
    <w:unhideWhenUsed/>
    <w:rsid w:val="0004784A"/>
  </w:style>
  <w:style w:type="character" w:customStyle="1" w:styleId="CommentTextChar">
    <w:name w:val="Comment Text Char"/>
    <w:basedOn w:val="DefaultParagraphFont"/>
    <w:link w:val="CommentText"/>
    <w:uiPriority w:val="99"/>
    <w:semiHidden/>
    <w:rsid w:val="0004784A"/>
    <w:rPr>
      <w:sz w:val="24"/>
      <w:szCs w:val="24"/>
    </w:rPr>
  </w:style>
  <w:style w:type="paragraph" w:styleId="CommentSubject">
    <w:name w:val="annotation subject"/>
    <w:basedOn w:val="CommentText"/>
    <w:next w:val="CommentText"/>
    <w:link w:val="CommentSubjectChar"/>
    <w:uiPriority w:val="99"/>
    <w:semiHidden/>
    <w:unhideWhenUsed/>
    <w:rsid w:val="0004784A"/>
    <w:rPr>
      <w:b/>
      <w:bCs/>
      <w:sz w:val="20"/>
      <w:szCs w:val="20"/>
    </w:rPr>
  </w:style>
  <w:style w:type="character" w:customStyle="1" w:styleId="CommentSubjectChar">
    <w:name w:val="Comment Subject Char"/>
    <w:basedOn w:val="CommentTextChar"/>
    <w:link w:val="CommentSubject"/>
    <w:uiPriority w:val="99"/>
    <w:semiHidden/>
    <w:rsid w:val="0004784A"/>
    <w:rPr>
      <w:b/>
      <w:bCs/>
      <w:sz w:val="24"/>
      <w:szCs w:val="24"/>
    </w:rPr>
  </w:style>
  <w:style w:type="paragraph" w:customStyle="1" w:styleId="Code">
    <w:name w:val="Code"/>
    <w:basedOn w:val="Body"/>
    <w:qFormat/>
    <w:rsid w:val="00BA56CD"/>
    <w:pPr>
      <w:spacing w:after="0"/>
      <w:pPrChange w:id="1" w:author="Michael Lauria" w:date="2015-02-14T12:43:00Z">
        <w:pPr>
          <w:pBdr>
            <w:top w:val="nil"/>
            <w:left w:val="nil"/>
            <w:bottom w:val="nil"/>
            <w:right w:val="nil"/>
            <w:between w:val="nil"/>
            <w:bar w:val="nil"/>
          </w:pBdr>
          <w:spacing w:before="120" w:after="120"/>
        </w:pPr>
      </w:pPrChange>
    </w:pPr>
    <w:rPr>
      <w:rFonts w:ascii="Monaco" w:hAnsi="Monaco"/>
      <w:color w:val="0000FF"/>
      <w:u w:color="0000FF"/>
      <w:lang w:val="de-DE"/>
      <w:rPrChange w:id="1" w:author="Michael Lauria" w:date="2015-02-14T12:43:00Z">
        <w:rPr>
          <w:rFonts w:ascii="Arial" w:eastAsia="Cambria" w:hAnsi="Cambria" w:cs="Cambria"/>
          <w:color w:val="0000FF"/>
          <w:sz w:val="24"/>
          <w:szCs w:val="24"/>
          <w:u w:color="0000FF"/>
          <w:bdr w:val="nil"/>
          <w:lang w:val="de-DE" w:eastAsia="en-US" w:bidi="ar-SA"/>
        </w:rPr>
      </w:rPrChange>
    </w:rPr>
  </w:style>
  <w:style w:type="paragraph" w:styleId="NoSpacing">
    <w:name w:val="No Spacing"/>
    <w:uiPriority w:val="1"/>
    <w:qFormat/>
    <w:rsid w:val="008B133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100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17</Pages>
  <Words>4201</Words>
  <Characters>23947</Characters>
  <Application>Microsoft Macintosh Word</Application>
  <DocSecurity>0</DocSecurity>
  <Lines>199</Lines>
  <Paragraphs>56</Paragraphs>
  <ScaleCrop>false</ScaleCrop>
  <Company/>
  <LinksUpToDate>false</LinksUpToDate>
  <CharactersWithSpaces>28092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Lauria</cp:lastModifiedBy>
  <cp:revision>6</cp:revision>
  <dcterms:created xsi:type="dcterms:W3CDTF">2015-02-14T21:00:00Z</dcterms:created>
  <dcterms:modified xsi:type="dcterms:W3CDTF">2015-02-14T21:42:00Z</dcterms:modified>
</cp:coreProperties>
</file>